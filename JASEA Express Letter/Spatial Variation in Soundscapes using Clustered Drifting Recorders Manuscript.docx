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0A16" w14:textId="77777777" w:rsidR="00436843" w:rsidRPr="00436843" w:rsidRDefault="00436843" w:rsidP="00951106">
      <w:pPr>
        <w:pStyle w:val="Title"/>
      </w:pPr>
      <w:r w:rsidRPr="00436843">
        <w:t xml:space="preserve">Article title should be less than </w:t>
      </w:r>
      <w:r w:rsidR="003A0377">
        <w:t>15</w:t>
      </w:r>
      <w:r w:rsidRPr="00436843">
        <w:t xml:space="preserve"> words, no acronyms</w:t>
      </w:r>
    </w:p>
    <w:p w14:paraId="1006CEF4" w14:textId="77777777" w:rsidR="00436843" w:rsidRDefault="00436843" w:rsidP="00436843">
      <w:pPr>
        <w:spacing w:line="480" w:lineRule="auto"/>
        <w:rPr>
          <w:b/>
          <w:bCs/>
        </w:rPr>
      </w:pPr>
    </w:p>
    <w:p w14:paraId="703E1BC3" w14:textId="77777777" w:rsidR="00436843" w:rsidRPr="00863A4C" w:rsidRDefault="00436843" w:rsidP="00436843">
      <w:pPr>
        <w:pStyle w:val="JASA-ELAuthors"/>
        <w:rPr>
          <w:color w:val="000000" w:themeColor="text1"/>
          <w:vertAlign w:val="superscript"/>
        </w:rPr>
      </w:pPr>
      <w:r w:rsidRPr="00863A4C">
        <w:rPr>
          <w:color w:val="000000" w:themeColor="text1"/>
        </w:rPr>
        <w:t>Author One,</w:t>
      </w:r>
      <w:r w:rsidRPr="00863A4C">
        <w:rPr>
          <w:color w:val="000000" w:themeColor="text1"/>
          <w:vertAlign w:val="superscript"/>
        </w:rPr>
        <w:t>1,</w:t>
      </w:r>
      <w:r w:rsidRPr="00863A4C">
        <w:rPr>
          <w:rStyle w:val="FootnoteReference"/>
          <w:color w:val="000000" w:themeColor="text1"/>
        </w:rPr>
        <w:footnoteReference w:customMarkFollows="1" w:id="1"/>
        <w:t>a</w:t>
      </w:r>
      <w:r w:rsidRPr="00863A4C">
        <w:rPr>
          <w:color w:val="000000" w:themeColor="text1"/>
        </w:rPr>
        <w:t xml:space="preserve"> Author Two,</w:t>
      </w:r>
      <w:r w:rsidRPr="00863A4C">
        <w:rPr>
          <w:color w:val="000000" w:themeColor="text1"/>
          <w:vertAlign w:val="superscript"/>
        </w:rPr>
        <w:t>1</w:t>
      </w:r>
      <w:r w:rsidR="00E44E65" w:rsidRPr="00863A4C">
        <w:rPr>
          <w:color w:val="000000" w:themeColor="text1"/>
          <w:vertAlign w:val="superscript"/>
        </w:rPr>
        <w:t>,2</w:t>
      </w:r>
      <w:r w:rsidRPr="00863A4C">
        <w:rPr>
          <w:color w:val="000000" w:themeColor="text1"/>
        </w:rPr>
        <w:t xml:space="preserve"> and Author Three</w:t>
      </w:r>
      <w:r w:rsidRPr="00863A4C">
        <w:rPr>
          <w:color w:val="000000" w:themeColor="text1"/>
          <w:vertAlign w:val="superscript"/>
        </w:rPr>
        <w:t>2</w:t>
      </w:r>
    </w:p>
    <w:p w14:paraId="19BBFFBA" w14:textId="77777777" w:rsidR="00436843" w:rsidRPr="003730CF" w:rsidRDefault="00436843" w:rsidP="00436843">
      <w:pPr>
        <w:pStyle w:val="JASA-ELAffiliations"/>
      </w:pPr>
      <w:r>
        <w:rPr>
          <w:vertAlign w:val="superscript"/>
        </w:rPr>
        <w:t xml:space="preserve">1 </w:t>
      </w:r>
      <w:r w:rsidRPr="00436843">
        <w:t>Department1, University1, City, State Zip</w:t>
      </w:r>
      <w:r w:rsidR="000937D7">
        <w:t xml:space="preserve"> </w:t>
      </w:r>
      <w:r w:rsidRPr="00436843">
        <w:t>Code, Country</w:t>
      </w:r>
    </w:p>
    <w:p w14:paraId="5C4E4E06" w14:textId="77777777" w:rsidR="00436843" w:rsidRDefault="00436843" w:rsidP="00436843">
      <w:pPr>
        <w:pStyle w:val="JASA-ELAffiliations"/>
      </w:pPr>
      <w:r>
        <w:rPr>
          <w:vertAlign w:val="superscript"/>
        </w:rPr>
        <w:t>2</w:t>
      </w:r>
      <w:r w:rsidRPr="003730CF">
        <w:t xml:space="preserve"> Department</w:t>
      </w:r>
      <w:r>
        <w:t>2</w:t>
      </w:r>
      <w:r w:rsidRPr="003730CF">
        <w:t>, Universit</w:t>
      </w:r>
      <w:r>
        <w:t>y2</w:t>
      </w:r>
      <w:r w:rsidRPr="003730CF">
        <w:t>, City, State Zip</w:t>
      </w:r>
      <w:r w:rsidR="000937D7">
        <w:t xml:space="preserve"> </w:t>
      </w:r>
      <w:r w:rsidRPr="003730CF">
        <w:t>Code, Country</w:t>
      </w:r>
      <w:r w:rsidR="00E44E65" w:rsidDel="00E44E65">
        <w:t xml:space="preserve"> </w:t>
      </w:r>
    </w:p>
    <w:p w14:paraId="431412A6" w14:textId="77777777" w:rsidR="005740CC" w:rsidRDefault="005858E0" w:rsidP="00436843">
      <w:pPr>
        <w:pStyle w:val="JASA-ELAffiliations"/>
      </w:pPr>
      <w:hyperlink r:id="rId8" w:history="1">
        <w:r w:rsidR="00E44E65" w:rsidRPr="007200D2">
          <w:t>author.one@universityone.edu</w:t>
        </w:r>
      </w:hyperlink>
      <w:r w:rsidR="00E44E65" w:rsidRPr="007200D2">
        <w:t>,</w:t>
      </w:r>
      <w:r w:rsidR="00E44E65">
        <w:t xml:space="preserve"> </w:t>
      </w:r>
      <w:hyperlink r:id="rId9" w:history="1">
        <w:r w:rsidR="00E44E65" w:rsidRPr="006D74F3">
          <w:rPr>
            <w:rStyle w:val="Hyperlink"/>
          </w:rPr>
          <w:t>author.two@universityone.edu</w:t>
        </w:r>
      </w:hyperlink>
      <w:r w:rsidR="00E44E65">
        <w:t xml:space="preserve">, </w:t>
      </w:r>
      <w:hyperlink r:id="rId10" w:history="1">
        <w:r w:rsidR="00E44E65" w:rsidRPr="005A3205">
          <w:rPr>
            <w:rStyle w:val="Hyperlink"/>
          </w:rPr>
          <w:t>author.three@universitytwo.edu</w:t>
        </w:r>
      </w:hyperlink>
    </w:p>
    <w:p w14:paraId="741C354E" w14:textId="77777777" w:rsidR="005740CC" w:rsidRPr="003730CF" w:rsidRDefault="005740CC" w:rsidP="00436843">
      <w:pPr>
        <w:pStyle w:val="JASA-ELAffiliations"/>
      </w:pPr>
    </w:p>
    <w:p w14:paraId="7935EAB7" w14:textId="77777777" w:rsidR="005740CC" w:rsidRDefault="005740CC" w:rsidP="00436843">
      <w:pPr>
        <w:pStyle w:val="JASA-ELAbstract"/>
      </w:pPr>
    </w:p>
    <w:p w14:paraId="247A7893" w14:textId="77777777" w:rsidR="005740CC" w:rsidRDefault="005740CC" w:rsidP="00436843">
      <w:pPr>
        <w:pStyle w:val="JASA-ELAbstract"/>
        <w:sectPr w:rsidR="005740CC" w:rsidSect="005740CC">
          <w:footerReference w:type="even" r:id="rId11"/>
          <w:footerReference w:type="default" r:id="rId12"/>
          <w:pgSz w:w="12240" w:h="15840"/>
          <w:pgMar w:top="1440" w:right="2160" w:bottom="1440" w:left="2160" w:header="720" w:footer="720" w:gutter="0"/>
          <w:cols w:space="720"/>
          <w:docGrid w:linePitch="360"/>
        </w:sectPr>
      </w:pPr>
    </w:p>
    <w:p w14:paraId="09707041" w14:textId="77777777" w:rsidR="00DE33F3" w:rsidRDefault="00436843" w:rsidP="00436843">
      <w:pPr>
        <w:pStyle w:val="JASA-ELAbstract"/>
      </w:pPr>
      <w:r w:rsidRPr="003730CF">
        <w:t xml:space="preserve">Put your abstract here. Abstracts are limited to </w:t>
      </w:r>
      <w:r w:rsidR="003A0377">
        <w:t>1</w:t>
      </w:r>
      <w:r w:rsidRPr="003730CF">
        <w:t xml:space="preserve">00 words </w:t>
      </w:r>
      <w:r w:rsidR="00CA1E4C">
        <w:t>and should be in a single paragraph</w:t>
      </w:r>
      <w:r w:rsidRPr="003730CF">
        <w:t xml:space="preserve">. </w:t>
      </w:r>
      <w:r>
        <w:t xml:space="preserve">Please </w:t>
      </w:r>
      <w:r w:rsidR="00A25FCB">
        <w:t>avoid the</w:t>
      </w:r>
      <w:r w:rsidRPr="003730CF">
        <w:t xml:space="preserve"> </w:t>
      </w:r>
      <w:r w:rsidRPr="00436843">
        <w:t>use</w:t>
      </w:r>
      <w:r w:rsidR="00A25FCB">
        <w:t xml:space="preserve"> of</w:t>
      </w:r>
      <w:r w:rsidRPr="003730CF">
        <w:t xml:space="preserve"> </w:t>
      </w:r>
      <w:r>
        <w:t xml:space="preserve">personal pronouns or </w:t>
      </w:r>
      <w:r w:rsidRPr="003730CF">
        <w:t xml:space="preserve">the words “new” and/or “novel” in the abstract.  </w:t>
      </w:r>
    </w:p>
    <w:p w14:paraId="398F20B7" w14:textId="77777777" w:rsidR="004B1094" w:rsidRDefault="004B1094" w:rsidP="00436843">
      <w:pPr>
        <w:pStyle w:val="JASA-ELAbstract"/>
      </w:pPr>
    </w:p>
    <w:p w14:paraId="42E6E1AD" w14:textId="77777777" w:rsidR="004B1094" w:rsidRDefault="004B1094" w:rsidP="00436843">
      <w:pPr>
        <w:pStyle w:val="JASA-ELAbstract"/>
      </w:pPr>
    </w:p>
    <w:p w14:paraId="2E6C717B" w14:textId="77777777" w:rsidR="005740CC" w:rsidRDefault="005740CC" w:rsidP="00436843">
      <w:pPr>
        <w:pStyle w:val="JASA-ELAbstract"/>
      </w:pPr>
    </w:p>
    <w:p w14:paraId="114A480A" w14:textId="77777777" w:rsidR="005740CC" w:rsidRDefault="005740CC" w:rsidP="00436843">
      <w:pPr>
        <w:pStyle w:val="JASA-ELAbstract"/>
        <w:sectPr w:rsidR="005740CC" w:rsidSect="005740CC">
          <w:type w:val="continuous"/>
          <w:pgSz w:w="12240" w:h="15840"/>
          <w:pgMar w:top="1440" w:right="2160" w:bottom="1440" w:left="2160" w:header="720" w:footer="720" w:gutter="0"/>
          <w:lnNumType w:countBy="1" w:restart="continuous"/>
          <w:cols w:space="720"/>
          <w:docGrid w:linePitch="360"/>
        </w:sectPr>
      </w:pPr>
    </w:p>
    <w:p w14:paraId="69BA5EA1" w14:textId="77777777" w:rsidR="007200D2" w:rsidRPr="00FD776D" w:rsidRDefault="007200D2" w:rsidP="009126A4">
      <w:pPr>
        <w:pStyle w:val="JASA-ELfirst-levelheading"/>
      </w:pPr>
      <w:r w:rsidRPr="00FD776D">
        <w:lastRenderedPageBreak/>
        <w:t xml:space="preserve">Introduction and </w:t>
      </w:r>
      <w:r w:rsidR="00A25FCB">
        <w:t>first-level</w:t>
      </w:r>
      <w:r w:rsidR="00A25FCB" w:rsidRPr="00FD776D">
        <w:t xml:space="preserve"> </w:t>
      </w:r>
      <w:r w:rsidRPr="00FD776D">
        <w:t>headings</w:t>
      </w:r>
    </w:p>
    <w:p w14:paraId="0113FB79" w14:textId="77777777" w:rsidR="00E93447" w:rsidRDefault="00E93447" w:rsidP="00E93447">
      <w:pPr>
        <w:pStyle w:val="JASA-ELBodyText"/>
      </w:pPr>
      <w:r>
        <w:t xml:space="preserve">Understanding and reporting ambient noise levels is a crucial part of all passive acoustic studies. Ambient noise levels can influence local marine life, sometimes adversely, and introduce bias into density, abundance, or occupancy estimates. Within the context of BOEMs wind energy areas (WEA), there is a concerted effort to understand whether and how ambient noise levels change between the baseline, construction, and operational phases of offshore wind farms and how this may affect different species present in the region. These baseline data are critical to monitor changes in sound levels from anthropogenic sources in space and time as activities related to offshore wind development increase in the WEAs. </w:t>
      </w:r>
    </w:p>
    <w:p w14:paraId="51E2F9AC" w14:textId="77777777" w:rsidR="00E93447" w:rsidRDefault="00E93447" w:rsidP="00E93447">
      <w:pPr>
        <w:pStyle w:val="JASA-ELBodyText"/>
      </w:pPr>
      <w:r>
        <w:t>Sound pressure levels vary as a function of three-dimensional location as well as time. Vertical placement of sensors will lead to different propagation conditions due to the temperature profile and thermocline, through surface and bottom reflections, and proximity to noise sources. Understanding the spatial extent of noise is a particularly challenging question for PAM studies that rely on a single sensor or sparse array of sensors to monitor large habitat regions. Some of the principal questions needing to be addressed include, are the noise levels measured at a given hydrophone representative of those experienced by the species monitored? How do assumptions about frequency bands and integration periods (e.g. minutes vs. hours) vary over space?</w:t>
      </w:r>
    </w:p>
    <w:p w14:paraId="35287EE7" w14:textId="3D110B15" w:rsidR="007200D2" w:rsidRDefault="00E93447" w:rsidP="00E93447">
      <w:pPr>
        <w:pStyle w:val="JASA-ELBodyText"/>
      </w:pPr>
      <w:r w:rsidRPr="00E93447">
        <w:t xml:space="preserve">The ADRIFT project uses clusters of drifting buoys to produce snapshots of ambient noise levels and animal presence in wind energy areas that compliment existing longitudinal studies from nearby seafloor hydrophones. With these buoys, </w:t>
      </w:r>
      <w:r w:rsidRPr="00E93447">
        <w:lastRenderedPageBreak/>
        <w:t>we can begin to document spatial variability in soundscapes, validate propagation models, and better understand how well single sensors represent sound within the greater region. The following work highlights some of the preliminary findings of noise representation from the ADRIFT project.</w:t>
      </w:r>
      <w:r w:rsidR="007200D2">
        <w:t xml:space="preserve"> </w:t>
      </w:r>
    </w:p>
    <w:p w14:paraId="01B7D87B" w14:textId="66652DF8" w:rsidR="008A699C" w:rsidRDefault="008A699C" w:rsidP="008A699C">
      <w:pPr>
        <w:pStyle w:val="JASA-ELfirst-levelheading"/>
      </w:pPr>
      <w:r>
        <w:t>Methods</w:t>
      </w:r>
    </w:p>
    <w:p w14:paraId="1055EA60" w14:textId="3DDFF769" w:rsidR="00E93447" w:rsidRDefault="00E93447" w:rsidP="001A7CD3">
      <w:pPr>
        <w:pStyle w:val="JASA-ELsecond-levelheading"/>
      </w:pPr>
      <w:r>
        <w:t>Data Collection</w:t>
      </w:r>
    </w:p>
    <w:p w14:paraId="7C3927FC" w14:textId="1A860C0E" w:rsidR="00B52572" w:rsidRDefault="00D03F9C" w:rsidP="001A7CD3">
      <w:pPr>
        <w:pStyle w:val="JASA-ELBodyText"/>
        <w:ind w:left="360" w:firstLine="0"/>
        <w:rPr>
          <w:ins w:id="0" w:author="Cory Hom-Weaver" w:date="2024-02-14T16:15:00Z"/>
        </w:rPr>
      </w:pPr>
      <w:r>
        <w:t>The ADRIFT project seeks to characterize soundscapes and habitat use around a</w:t>
      </w:r>
      <w:del w:id="1" w:author="Cory Hom-Weaver" w:date="2024-02-14T14:58:00Z">
        <w:r w:rsidDel="007C4CBE">
          <w:delText>n</w:delText>
        </w:r>
      </w:del>
      <w:r>
        <w:t xml:space="preserve"> wind lease area approximately 40km </w:t>
      </w:r>
      <w:ins w:id="2" w:author="Cory Hom-Weaver" w:date="2024-02-14T15:52:00Z">
        <w:r w:rsidR="00CC3CA7">
          <w:t>offshore of</w:t>
        </w:r>
      </w:ins>
      <w:del w:id="3" w:author="Cory Hom-Weaver" w:date="2024-02-14T15:52:00Z">
        <w:r w:rsidDel="00CC3CA7">
          <w:delText>from</w:delText>
        </w:r>
      </w:del>
      <w:r>
        <w:t xml:space="preserve"> Morro Bay, California, USA. </w:t>
      </w:r>
      <w:r w:rsidR="001A7CD3">
        <w:t>Audio data were collected using</w:t>
      </w:r>
      <w:r w:rsidR="00CC3CA7">
        <w:t xml:space="preserve"> </w:t>
      </w:r>
      <w:r w:rsidR="001A7CD3">
        <w:t xml:space="preserve">custom drifting </w:t>
      </w:r>
      <w:ins w:id="4" w:author="Cory Hom-Weaver" w:date="2024-02-14T16:07:00Z">
        <w:r w:rsidR="00B96109">
          <w:t xml:space="preserve">recording </w:t>
        </w:r>
      </w:ins>
      <w:r w:rsidR="001A7CD3">
        <w:t>buoy</w:t>
      </w:r>
      <w:ins w:id="5" w:author="Cory Hom-Weaver" w:date="2024-02-14T15:44:00Z">
        <w:r w:rsidR="00CC3CA7">
          <w:t>s</w:t>
        </w:r>
      </w:ins>
      <w:r w:rsidR="001A7CD3">
        <w:t xml:space="preserve"> (henceforth drifter)</w:t>
      </w:r>
      <w:ins w:id="6" w:author="Cory Hom-Weaver" w:date="2024-02-14T15:46:00Z">
        <w:r w:rsidR="00CC3CA7">
          <w:t xml:space="preserve">. </w:t>
        </w:r>
        <w:commentRangeStart w:id="7"/>
        <w:r w:rsidR="00CC3CA7">
          <w:t>Each drifter include</w:t>
        </w:r>
      </w:ins>
      <w:ins w:id="8" w:author="Cory Hom-Weaver" w:date="2024-02-14T16:05:00Z">
        <w:r w:rsidR="00B96109">
          <w:t>s</w:t>
        </w:r>
      </w:ins>
      <w:del w:id="9" w:author="Cory Hom-Weaver" w:date="2024-02-14T15:47:00Z">
        <w:r w:rsidR="001A7CD3" w:rsidDel="00CC3CA7">
          <w:delText xml:space="preserve"> </w:delText>
        </w:r>
      </w:del>
      <w:commentRangeEnd w:id="7"/>
      <w:r w:rsidR="003538CD">
        <w:rPr>
          <w:rStyle w:val="CommentReference"/>
          <w:rFonts w:asciiTheme="minorHAnsi" w:hAnsiTheme="minorHAnsi"/>
        </w:rPr>
        <w:commentReference w:id="7"/>
      </w:r>
      <w:del w:id="10" w:author="Cory Hom-Weaver" w:date="2024-02-14T15:47:00Z">
        <w:r w:rsidR="001A7CD3" w:rsidDel="00CC3CA7">
          <w:delText>with attached</w:delText>
        </w:r>
      </w:del>
      <w:ins w:id="11" w:author="Cory Hom-Weaver" w:date="2024-02-14T16:06:00Z">
        <w:r w:rsidR="00B96109">
          <w:t xml:space="preserve"> a pole buoy with an attached GPS, a surface float,</w:t>
        </w:r>
      </w:ins>
      <w:ins w:id="12" w:author="Cory Hom-Weaver" w:date="2024-02-14T16:11:00Z">
        <w:r w:rsidR="00B96109">
          <w:t xml:space="preserve"> subsurface float, </w:t>
        </w:r>
      </w:ins>
      <w:ins w:id="13" w:author="Cory Hom-Weaver" w:date="2024-02-14T16:25:00Z">
        <w:r w:rsidR="000D122B">
          <w:t xml:space="preserve">depth sensors, </w:t>
        </w:r>
      </w:ins>
      <w:del w:id="14" w:author="Cory Hom-Weaver" w:date="2024-02-14T15:47:00Z">
        <w:r w:rsidR="001A7CD3" w:rsidDel="00CC3CA7">
          <w:delText xml:space="preserve"> </w:delText>
        </w:r>
      </w:del>
      <w:ins w:id="15" w:author="Cory Hom-Weaver" w:date="2024-02-14T15:47:00Z">
        <w:r w:rsidR="00CC3CA7">
          <w:t xml:space="preserve">a </w:t>
        </w:r>
      </w:ins>
      <w:r w:rsidR="001A7CD3">
        <w:t>SoundTrap ST640</w:t>
      </w:r>
      <w:del w:id="16" w:author="Cory Hom-Weaver" w:date="2024-02-14T15:47:00Z">
        <w:r w:rsidR="001A7CD3" w:rsidDel="00CC3CA7">
          <w:delText>s</w:delText>
        </w:r>
      </w:del>
      <w:ins w:id="17" w:author="Cory Hom-Weaver" w:date="2024-02-14T15:48:00Z">
        <w:r w:rsidR="00CC3CA7">
          <w:t xml:space="preserve"> </w:t>
        </w:r>
        <w:r w:rsidR="00CC3CA7">
          <w:rPr>
            <w:sz w:val="23"/>
            <w:szCs w:val="23"/>
          </w:rPr>
          <w:t>(Ocean Acoustics, Auckland, New Zealand)</w:t>
        </w:r>
      </w:ins>
      <w:ins w:id="18" w:author="Cory Hom-Weaver" w:date="2024-02-14T15:57:00Z">
        <w:r w:rsidR="00F2755F">
          <w:rPr>
            <w:sz w:val="23"/>
            <w:szCs w:val="23"/>
          </w:rPr>
          <w:t>,</w:t>
        </w:r>
      </w:ins>
      <w:r w:rsidR="001A7CD3">
        <w:t xml:space="preserve"> </w:t>
      </w:r>
      <w:del w:id="19" w:author="Cory Hom-Weaver" w:date="2024-02-14T16:13:00Z">
        <w:r w:rsidR="001A7CD3" w:rsidDel="00A102A9">
          <w:delText>and</w:delText>
        </w:r>
      </w:del>
      <w:ins w:id="20" w:author="Cory Hom-Weaver" w:date="2024-02-14T15:47:00Z">
        <w:r w:rsidR="00CC3CA7">
          <w:t xml:space="preserve"> a pair</w:t>
        </w:r>
      </w:ins>
      <w:r w:rsidR="001A7CD3">
        <w:t xml:space="preserve"> HTI </w:t>
      </w:r>
      <w:del w:id="21" w:author="Cory Hom-Weaver" w:date="2024-02-14T16:13:00Z">
        <w:r w:rsidR="001A7CD3" w:rsidDel="00A102A9">
          <w:delText>microphones</w:delText>
        </w:r>
      </w:del>
      <w:ins w:id="22" w:author="Cory Hom-Weaver" w:date="2024-02-14T16:13:00Z">
        <w:r w:rsidR="00A102A9">
          <w:t>hydrophones and an anchor</w:t>
        </w:r>
      </w:ins>
      <w:ins w:id="23" w:author="Cory Hom-Weaver" w:date="2024-02-14T16:08:00Z">
        <w:r w:rsidR="00B96109">
          <w:t>. The recorder</w:t>
        </w:r>
      </w:ins>
      <w:ins w:id="24" w:author="Cory Hom-Weaver" w:date="2024-02-14T16:11:00Z">
        <w:r w:rsidR="00B96109">
          <w:t xml:space="preserve"> and hydrophones</w:t>
        </w:r>
      </w:ins>
      <w:ins w:id="25" w:author="Cory Hom-Weaver" w:date="2024-02-14T16:08:00Z">
        <w:r w:rsidR="00B96109">
          <w:t xml:space="preserve"> were </w:t>
        </w:r>
      </w:ins>
      <w:ins w:id="26" w:author="Cory Hom-Weaver" w:date="2024-02-14T16:09:00Z">
        <w:r w:rsidR="00B96109">
          <w:t>attached to a 100m line below the surface float and terminated at depth with a 30lb anchor to maintain v</w:t>
        </w:r>
      </w:ins>
      <w:ins w:id="27" w:author="Cory Hom-Weaver" w:date="2024-02-14T16:10:00Z">
        <w:r w:rsidR="00B96109">
          <w:t xml:space="preserve">ertical orientation in the water. </w:t>
        </w:r>
      </w:ins>
      <w:ins w:id="28" w:author="Cory Hom-Weaver" w:date="2024-02-14T16:26:00Z">
        <w:r w:rsidR="000D122B">
          <w:t>All</w:t>
        </w:r>
      </w:ins>
      <w:ins w:id="29" w:author="Cory Hom-Weaver" w:date="2024-02-14T16:14:00Z">
        <w:r w:rsidR="00A102A9">
          <w:t xml:space="preserve"> drifters also </w:t>
        </w:r>
        <w:r w:rsidR="00B52572">
          <w:t>had a dampener plate and a</w:t>
        </w:r>
      </w:ins>
      <w:ins w:id="30" w:author="Cory Hom-Weaver" w:date="2024-02-14T16:26:00Z">
        <w:r w:rsidR="000D122B">
          <w:t xml:space="preserve"> ½”</w:t>
        </w:r>
      </w:ins>
      <w:ins w:id="31" w:author="Cory Hom-Weaver" w:date="2024-02-14T16:14:00Z">
        <w:r w:rsidR="00B52572">
          <w:t xml:space="preserve"> elastic bungee in line</w:t>
        </w:r>
      </w:ins>
      <w:ins w:id="32" w:author="Cory Hom-Weaver" w:date="2024-02-14T16:15:00Z">
        <w:r w:rsidR="00B52572">
          <w:t xml:space="preserve"> with the </w:t>
        </w:r>
      </w:ins>
      <w:ins w:id="33" w:author="Cory Hom-Weaver" w:date="2024-02-15T08:19:00Z">
        <w:r w:rsidR="00647D8C">
          <w:t xml:space="preserve">100m </w:t>
        </w:r>
      </w:ins>
      <w:ins w:id="34" w:author="Cory Hom-Weaver" w:date="2024-02-14T16:15:00Z">
        <w:r w:rsidR="00B52572">
          <w:t xml:space="preserve">nylon line to reduce the </w:t>
        </w:r>
      </w:ins>
      <w:ins w:id="35" w:author="Cory Hom-Weaver" w:date="2024-02-14T16:20:00Z">
        <w:r w:rsidR="00DA2205">
          <w:t>e</w:t>
        </w:r>
      </w:ins>
      <w:ins w:id="36" w:author="Cory Hom-Weaver" w:date="2024-02-14T16:15:00Z">
        <w:r w:rsidR="00B52572">
          <w:t>ffect of vertical movement</w:t>
        </w:r>
      </w:ins>
      <w:ins w:id="37" w:author="Cory Hom-Weaver" w:date="2024-02-14T16:20:00Z">
        <w:r w:rsidR="00DA2205">
          <w:t xml:space="preserve"> on recording quality</w:t>
        </w:r>
      </w:ins>
      <w:ins w:id="38" w:author="Cory Hom-Weaver" w:date="2024-02-14T16:21:00Z">
        <w:r w:rsidR="00DA2205">
          <w:t>.</w:t>
        </w:r>
      </w:ins>
      <w:del w:id="39" w:author="Cory Hom-Weaver" w:date="2024-02-14T16:10:00Z">
        <w:r w:rsidR="001A7CD3" w:rsidDel="00B96109">
          <w:delText>.</w:delText>
        </w:r>
      </w:del>
      <w:del w:id="40" w:author="Cory Hom-Weaver" w:date="2024-02-14T16:12:00Z">
        <w:r w:rsidR="001A7CD3" w:rsidDel="00B96109">
          <w:delText xml:space="preserve"> </w:delText>
        </w:r>
      </w:del>
    </w:p>
    <w:p w14:paraId="5B78110F" w14:textId="2230A7D8" w:rsidR="00B52572" w:rsidRDefault="00B52572" w:rsidP="001A7CD3">
      <w:pPr>
        <w:pStyle w:val="JASA-ELBodyText"/>
        <w:ind w:left="360" w:firstLine="0"/>
        <w:rPr>
          <w:ins w:id="41" w:author="Cory Hom-Weaver" w:date="2024-02-14T16:16:00Z"/>
        </w:rPr>
      </w:pPr>
    </w:p>
    <w:p w14:paraId="3FA3CC15" w14:textId="46EE5A4E" w:rsidR="00B52572" w:rsidRDefault="000D122B" w:rsidP="001A7CD3">
      <w:pPr>
        <w:pStyle w:val="JASA-ELBodyText"/>
        <w:ind w:left="360" w:firstLine="0"/>
        <w:rPr>
          <w:ins w:id="42" w:author="Cory Hom-Weaver" w:date="2024-02-14T16:15:00Z"/>
        </w:rPr>
      </w:pPr>
      <w:ins w:id="43" w:author="Cory Hom-Weaver" w:date="2024-02-14T16:28:00Z">
        <w:r>
          <w:t xml:space="preserve">The </w:t>
        </w:r>
      </w:ins>
      <w:ins w:id="44" w:author="Cory Hom-Weaver" w:date="2024-02-14T16:21:00Z">
        <w:r w:rsidR="00DA2205">
          <w:t>SoundTraps</w:t>
        </w:r>
      </w:ins>
      <w:ins w:id="45" w:author="Cory Hom-Weaver" w:date="2024-02-14T16:16:00Z">
        <w:r w:rsidR="00B52572">
          <w:t xml:space="preserve"> were set to record continuously </w:t>
        </w:r>
      </w:ins>
      <w:ins w:id="46" w:author="Cory Hom-Weaver" w:date="2024-02-14T16:28:00Z">
        <w:r>
          <w:t>at</w:t>
        </w:r>
      </w:ins>
      <w:ins w:id="47" w:author="Cory Hom-Weaver" w:date="2024-02-14T16:17:00Z">
        <w:r w:rsidR="00B52572">
          <w:t xml:space="preserve"> 384kHz. </w:t>
        </w:r>
      </w:ins>
      <w:ins w:id="48" w:author="Cory Hom-Weaver" w:date="2024-02-14T16:21:00Z">
        <w:r w:rsidR="00DA2205">
          <w:t>The drifters were deployed at</w:t>
        </w:r>
      </w:ins>
      <w:ins w:id="49" w:author="Cory Hom-Weaver" w:date="2024-02-14T16:28:00Z">
        <w:r>
          <w:t xml:space="preserve"> eight</w:t>
        </w:r>
      </w:ins>
      <w:ins w:id="50" w:author="Cory Hom-Weaver" w:date="2024-02-14T16:21:00Z">
        <w:r w:rsidR="00DA2205">
          <w:t xml:space="preserve"> predetermined locations </w:t>
        </w:r>
      </w:ins>
      <w:ins w:id="51" w:author="Cory Hom-Weaver" w:date="2024-02-14T16:22:00Z">
        <w:r w:rsidR="00DA2205">
          <w:t xml:space="preserve">within the wind energy area, in two </w:t>
        </w:r>
        <w:commentRangeStart w:id="52"/>
        <w:commentRangeStart w:id="53"/>
        <w:r w:rsidR="00DA2205">
          <w:t>horizontal lines</w:t>
        </w:r>
      </w:ins>
      <w:commentRangeEnd w:id="52"/>
      <w:ins w:id="54" w:author="Cory Hom-Weaver" w:date="2024-02-15T08:20:00Z">
        <w:r w:rsidR="00647D8C">
          <w:rPr>
            <w:rStyle w:val="CommentReference"/>
            <w:rFonts w:asciiTheme="minorHAnsi" w:hAnsiTheme="minorHAnsi"/>
          </w:rPr>
          <w:commentReference w:id="52"/>
        </w:r>
        <w:commentRangeEnd w:id="53"/>
        <w:r w:rsidR="00647D8C">
          <w:rPr>
            <w:rStyle w:val="CommentReference"/>
            <w:rFonts w:asciiTheme="minorHAnsi" w:hAnsiTheme="minorHAnsi"/>
          </w:rPr>
          <w:commentReference w:id="53"/>
        </w:r>
      </w:ins>
      <w:ins w:id="55" w:author="Cory Hom-Weaver" w:date="2024-02-14T16:28:00Z">
        <w:r>
          <w:t xml:space="preserve"> of 4</w:t>
        </w:r>
      </w:ins>
      <w:ins w:id="56" w:author="Cory Hom-Weaver" w:date="2024-02-14T16:22:00Z">
        <w:r w:rsidR="00DA2205">
          <w:t xml:space="preserve"> with a 5km spacing</w:t>
        </w:r>
      </w:ins>
      <w:ins w:id="57" w:author="Cory Hom-Weaver" w:date="2024-02-14T16:29:00Z">
        <w:r>
          <w:t xml:space="preserve">. </w:t>
        </w:r>
      </w:ins>
      <w:ins w:id="58" w:author="Cory Hom-Weaver" w:date="2024-02-15T08:20:00Z">
        <w:r w:rsidR="00E51DB9">
          <w:t>Drifters were then retrieved approxim</w:t>
        </w:r>
      </w:ins>
      <w:ins w:id="59" w:author="Cory Hom-Weaver" w:date="2024-02-15T08:21:00Z">
        <w:r w:rsidR="00E51DB9">
          <w:t xml:space="preserve">ately seven days later. </w:t>
        </w:r>
        <w:r w:rsidR="00E51DB9">
          <w:t>Only seven drifters were used for this study</w:t>
        </w:r>
        <w:r w:rsidR="00E51DB9">
          <w:t>.</w:t>
        </w:r>
      </w:ins>
    </w:p>
    <w:p w14:paraId="7BD05297" w14:textId="343B2145" w:rsidR="001A7CD3" w:rsidRDefault="001A7CD3" w:rsidP="001A7CD3">
      <w:pPr>
        <w:pStyle w:val="JASA-ELBodyText"/>
        <w:ind w:left="360" w:firstLine="0"/>
      </w:pPr>
      <w:del w:id="60" w:author="Cory Hom-Weaver" w:date="2024-02-14T16:12:00Z">
        <w:r w:rsidDel="00B96109">
          <w:lastRenderedPageBreak/>
          <w:delText xml:space="preserve">Each drifter consisted of a surface suppression including a pole buoy with attached GPS unit which transmitted GPS coordinates ever 20 min,  and a 0.5m surface float. </w:delText>
        </w:r>
      </w:del>
    </w:p>
    <w:p w14:paraId="54235926" w14:textId="0A9B545D" w:rsidR="001A7CD3" w:rsidDel="00B96109" w:rsidRDefault="001A7CD3" w:rsidP="001A7CD3">
      <w:pPr>
        <w:pStyle w:val="JASA-ELBodyText"/>
        <w:ind w:left="360" w:firstLine="0"/>
        <w:rPr>
          <w:del w:id="61" w:author="Cory Hom-Weaver" w:date="2024-02-14T16:12:00Z"/>
        </w:rPr>
      </w:pPr>
      <w:del w:id="62" w:author="Cory Hom-Weaver" w:date="2024-02-14T16:12:00Z">
        <w:r w:rsidDel="00B96109">
          <w:delText xml:space="preserve">Soundtrap ST640 attached to </w:delText>
        </w:r>
      </w:del>
    </w:p>
    <w:p w14:paraId="42CA2A3A" w14:textId="77677977" w:rsidR="001A7CD3" w:rsidRDefault="001A7CD3" w:rsidP="001A7CD3">
      <w:pPr>
        <w:pStyle w:val="JASA-ELsecond-levelheading"/>
      </w:pPr>
      <w:r>
        <w:t>Audio Processing</w:t>
      </w:r>
    </w:p>
    <w:p w14:paraId="5E27CE6C" w14:textId="34A1D8B9" w:rsidR="00900F21" w:rsidRDefault="00900F21" w:rsidP="001A7CD3">
      <w:pPr>
        <w:pStyle w:val="JASA-ELBodyText"/>
        <w:ind w:left="360" w:firstLine="0"/>
      </w:pPr>
      <w:r>
        <w:t xml:space="preserve">Audio data were downloaded and decompressed after recovery. End-to-end calibration value was estimated as the sum of the soundtrap calibration value and the HTI hydrophone calibration values, </w:t>
      </w:r>
      <w:commentRangeStart w:id="63"/>
      <w:r w:rsidRPr="00900F21">
        <w:rPr>
          <w:color w:val="FF0000"/>
        </w:rPr>
        <w:t>both provided by the manufacturer</w:t>
      </w:r>
      <w:commentRangeEnd w:id="63"/>
      <w:r w:rsidR="003538CD">
        <w:rPr>
          <w:rStyle w:val="CommentReference"/>
          <w:rFonts w:asciiTheme="minorHAnsi" w:hAnsiTheme="minorHAnsi"/>
        </w:rPr>
        <w:commentReference w:id="63"/>
      </w:r>
      <w:r>
        <w:rPr>
          <w:color w:val="FF0000"/>
        </w:rPr>
        <w:t>(???)</w:t>
      </w:r>
      <w:r>
        <w:t xml:space="preserve">. </w:t>
      </w:r>
    </w:p>
    <w:p w14:paraId="1DA73A00" w14:textId="7A0B61E8" w:rsidR="00900F21" w:rsidRDefault="00900F21" w:rsidP="001A7CD3">
      <w:pPr>
        <w:pStyle w:val="JASA-ELBodyText"/>
        <w:ind w:left="360" w:firstLine="0"/>
      </w:pPr>
      <w:r>
        <w:t>Soundscape metrics were calculated using Triton Software (</w:t>
      </w:r>
      <w:ins w:id="64" w:author="Cory Hom-Weaver" w:date="2024-02-15T08:11:00Z">
        <w:r w:rsidR="000550CF">
          <w:rPr>
            <w:rFonts w:ascii="Roboto" w:hAnsi="Roboto"/>
            <w:color w:val="4D5156"/>
            <w:sz w:val="21"/>
            <w:szCs w:val="21"/>
            <w:shd w:val="clear" w:color="auto" w:fill="FFFFFF"/>
          </w:rPr>
          <w:t>Wiggins et al., 2010</w:t>
        </w:r>
      </w:ins>
      <w:del w:id="65" w:author="Cory Hom-Weaver" w:date="2024-02-15T08:11:00Z">
        <w:r w:rsidDel="000550CF">
          <w:delText>cite xxx</w:delText>
        </w:r>
      </w:del>
      <w:r>
        <w:t xml:space="preserve">), audio data were first decimated to 48 kHz and then long-term spectral averages (LTSAs) were calculated with 1 sec and 1 Hz resolution.  From these LTSAs, several metrics including broadband and third octave band calculations were made. For the purpose of this analysis, median third octave levels per </w:t>
      </w:r>
      <w:r w:rsidR="007E1C4E">
        <w:t>two-minute</w:t>
      </w:r>
      <w:r>
        <w:t xml:space="preserve"> bin were used. </w:t>
      </w:r>
      <w:r w:rsidR="007E1C4E">
        <w:t>Only levels from the lowest and highest third octave bands (cetner frequencies, XXX and YYY) were included to show contrast between the two frequency bands.</w:t>
      </w:r>
    </w:p>
    <w:p w14:paraId="7C9990E0" w14:textId="3A3A1584" w:rsidR="00DE3CE3" w:rsidRDefault="00DE3CE3" w:rsidP="001A7CD3">
      <w:pPr>
        <w:pStyle w:val="JASA-ELBodyText"/>
        <w:ind w:left="360" w:firstLine="0"/>
      </w:pPr>
      <w:r>
        <w:t>Polynomial interpolation was used to estimate the GPS receiver position for each 2-minute periods between subsequent pings. In doing so each noise level record was associated with a location</w:t>
      </w:r>
    </w:p>
    <w:p w14:paraId="1FD531B2" w14:textId="77777777" w:rsidR="00900F21" w:rsidRDefault="00900F21" w:rsidP="001A7CD3">
      <w:pPr>
        <w:pStyle w:val="JASA-ELBodyText"/>
        <w:ind w:left="360" w:firstLine="0"/>
      </w:pPr>
    </w:p>
    <w:p w14:paraId="2C269DA7" w14:textId="42BFB509" w:rsidR="008A699C" w:rsidRDefault="00E93447" w:rsidP="008A699C">
      <w:pPr>
        <w:pStyle w:val="JASA-ELsecond-levelheading"/>
      </w:pPr>
      <w:r>
        <w:lastRenderedPageBreak/>
        <w:t>Spatial and Temporal Cohesion</w:t>
      </w:r>
    </w:p>
    <w:p w14:paraId="680E84F5" w14:textId="10835971" w:rsidR="004C54A2" w:rsidRDefault="004C54A2" w:rsidP="00E93447">
      <w:pPr>
        <w:pStyle w:val="JASA-ELBodyText"/>
      </w:pPr>
      <w:r>
        <w:t xml:space="preserve">As a preliminary analysis, </w:t>
      </w:r>
      <w:r w:rsidR="00E93447" w:rsidRPr="00E93447">
        <w:t xml:space="preserve">spatial cohesion of ambient noise levels </w:t>
      </w:r>
      <w:r>
        <w:t xml:space="preserve">were investigated </w:t>
      </w:r>
      <w:r w:rsidR="00E93447" w:rsidRPr="00E93447">
        <w:t xml:space="preserve">across </w:t>
      </w:r>
      <w:r>
        <w:t xml:space="preserve">the </w:t>
      </w:r>
      <w:r w:rsidR="00E93447" w:rsidRPr="00E93447">
        <w:t>7 drifter</w:t>
      </w:r>
      <w:r>
        <w:t xml:space="preserve"> array</w:t>
      </w:r>
      <w:r w:rsidR="00E93447" w:rsidRPr="00E93447">
        <w:t xml:space="preserve">. </w:t>
      </w:r>
      <w:r>
        <w:t xml:space="preserve">Here we used correlograms to measure similarity in trend in ambient noise levels. </w:t>
      </w:r>
      <w:r w:rsidRPr="004C54A2">
        <w:t>A correlogram</w:t>
      </w:r>
      <w:r>
        <w:t>s show</w:t>
      </w:r>
      <w:r w:rsidRPr="004C54A2">
        <w:t xml:space="preserve"> the relationship between each pair of numeric variables of a dataset. </w:t>
      </w:r>
      <w:r>
        <w:t xml:space="preserve">Highly correlated noise levels are expected with closely spaced </w:t>
      </w:r>
      <w:r w:rsidR="007E1C4E">
        <w:t>receivers</w:t>
      </w:r>
      <w:r>
        <w:t xml:space="preserve"> (e.g. recording noise levels in similar areas) and with low frequencies, where the transmission loss is low and soundscape is dominated by distant shipping and or storms.  </w:t>
      </w:r>
    </w:p>
    <w:p w14:paraId="273A15CF" w14:textId="00782CCD" w:rsidR="00DE3CE3" w:rsidRDefault="00DE3CE3" w:rsidP="008A699C">
      <w:pPr>
        <w:pStyle w:val="JASA-ELsecond-levelheading"/>
      </w:pPr>
      <w:r>
        <w:t>Spatial and Temporal Autocorrelation</w:t>
      </w:r>
    </w:p>
    <w:p w14:paraId="1D5B701F" w14:textId="4B1C0845" w:rsidR="00DE3CE3" w:rsidRDefault="00DE3CE3" w:rsidP="00DE3CE3">
      <w:pPr>
        <w:pStyle w:val="JASA-ELBodyText"/>
      </w:pPr>
      <w:r>
        <w:t xml:space="preserve">Noise levels recorded by the drifters are naturally correlated in space and time so care must be taken in the analysis in order to conflate the spatial and temporal effects. This can be achieved in a variety of ways including XXXXXXX. In this case several storms moved through the area during the deployment which resulted in a uniform increase in third octave levels on the scale of hours. This is meaningful in and of itself, but in this study we sought to understand variation in soundscape across the survey area. Thus, the effects of the storm were addressed simply by subtracting the median hourly noise levels from each two-minute observation. </w:t>
      </w:r>
    </w:p>
    <w:p w14:paraId="5F87A644" w14:textId="6D78F436" w:rsidR="008A699C" w:rsidRDefault="008A699C" w:rsidP="008A699C">
      <w:pPr>
        <w:pStyle w:val="JASA-ELsecond-levelheading"/>
      </w:pPr>
      <w:r>
        <w:t>Spatializing</w:t>
      </w:r>
      <w:r w:rsidR="00E93447">
        <w:t xml:space="preserve"> Fields</w:t>
      </w:r>
    </w:p>
    <w:p w14:paraId="543D9A7A" w14:textId="11FE564B" w:rsidR="00DE3CE3" w:rsidRDefault="00DE3CE3" w:rsidP="00DE3CE3">
      <w:pPr>
        <w:pStyle w:val="JASA-ELBodyText"/>
      </w:pPr>
      <w:r>
        <w:t xml:space="preserve">Following normalization, the </w:t>
      </w:r>
      <w:r w:rsidR="00D03F9C">
        <w:t xml:space="preserve">fields package in r (cite xxxx) was used to investigate spatial variation in noise levels. </w:t>
      </w:r>
    </w:p>
    <w:p w14:paraId="77950E9D" w14:textId="572116D3" w:rsidR="008A699C" w:rsidRPr="00FD776D" w:rsidRDefault="008A699C" w:rsidP="008A699C">
      <w:pPr>
        <w:pStyle w:val="JASA-ELfirst-levelheading"/>
      </w:pPr>
      <w:r>
        <w:lastRenderedPageBreak/>
        <w:t>Results</w:t>
      </w:r>
    </w:p>
    <w:p w14:paraId="0FE391E2" w14:textId="77777777" w:rsidR="008A699C" w:rsidRPr="00613427" w:rsidRDefault="008A699C" w:rsidP="009B384F">
      <w:pPr>
        <w:pStyle w:val="JASA-ELBodyText"/>
      </w:pPr>
    </w:p>
    <w:p w14:paraId="6D992687" w14:textId="73DE14F8" w:rsidR="00DE33F3" w:rsidRDefault="007E1C4E" w:rsidP="009126A4">
      <w:pPr>
        <w:pStyle w:val="JASA-ELsecond-levelheading"/>
      </w:pPr>
      <w:r>
        <w:t>Spatial Cohesion</w:t>
      </w:r>
    </w:p>
    <w:p w14:paraId="29D75426" w14:textId="558003CA" w:rsidR="007E1C4E" w:rsidRPr="009126A4" w:rsidRDefault="007E1C4E" w:rsidP="007E1C4E">
      <w:pPr>
        <w:pStyle w:val="JASA-ELBodyText"/>
      </w:pPr>
      <w:r w:rsidRPr="007E1C4E">
        <w:t>Figure 1 shows the 2-minute median noise level in two third octave bins during an 8-day drift in the Morro Bay WEA. Considerable variation in noise levels were observed in the first few days across both third octave bins with more variation, as expected, in the 20 kHz bin. Interestingly, storms moving through the area during the second half of the deployment raised the baseline noise levels nearly uniformly.</w:t>
      </w:r>
    </w:p>
    <w:p w14:paraId="276800BE" w14:textId="45533432" w:rsidR="00DE33F3" w:rsidRDefault="00A25FCB" w:rsidP="00863A4C">
      <w:pPr>
        <w:pStyle w:val="JASA-ELsecond-levelheading"/>
      </w:pPr>
      <w:r>
        <w:t>Second</w:t>
      </w:r>
      <w:r w:rsidR="00551A5C">
        <w:t>-</w:t>
      </w:r>
      <w:r>
        <w:t xml:space="preserve">level </w:t>
      </w:r>
      <w:r w:rsidR="00551A5C">
        <w:t>heading</w:t>
      </w:r>
    </w:p>
    <w:p w14:paraId="24063B2E" w14:textId="77777777" w:rsidR="00D03F9C" w:rsidRDefault="00D03F9C" w:rsidP="00D03F9C">
      <w:pPr>
        <w:pStyle w:val="JASA-ELsecond-levelheading"/>
        <w:numPr>
          <w:ilvl w:val="0"/>
          <w:numId w:val="0"/>
        </w:numPr>
        <w:ind w:left="360"/>
      </w:pPr>
    </w:p>
    <w:p w14:paraId="495D944F" w14:textId="38462F56" w:rsidR="007E1C4E" w:rsidRPr="00FD776D" w:rsidRDefault="007E1C4E" w:rsidP="007E1C4E">
      <w:pPr>
        <w:pStyle w:val="JASA-ELfirst-levelheading"/>
      </w:pPr>
      <w:r>
        <w:t>Discussion</w:t>
      </w:r>
    </w:p>
    <w:p w14:paraId="7797C759" w14:textId="7B952666" w:rsidR="007E1C4E" w:rsidRDefault="007E1C4E" w:rsidP="007E1C4E">
      <w:pPr>
        <w:pStyle w:val="JASA-ELBodyText"/>
        <w:numPr>
          <w:ilvl w:val="0"/>
          <w:numId w:val="21"/>
        </w:numPr>
      </w:pPr>
      <w:r>
        <w:t>Shown an approach for spatializing noise</w:t>
      </w:r>
    </w:p>
    <w:p w14:paraId="23EF21E6" w14:textId="6D2596BA" w:rsidR="007E1C4E" w:rsidRDefault="007E1C4E" w:rsidP="007E1C4E">
      <w:pPr>
        <w:pStyle w:val="JASA-ELBodyText"/>
        <w:numPr>
          <w:ilvl w:val="0"/>
          <w:numId w:val="21"/>
        </w:numPr>
      </w:pPr>
      <w:r>
        <w:t xml:space="preserve">When used alone, can provide insights into </w:t>
      </w:r>
    </w:p>
    <w:p w14:paraId="5614486B" w14:textId="3C98EB3E" w:rsidR="007E1C4E" w:rsidRDefault="007E1C4E" w:rsidP="007E1C4E">
      <w:pPr>
        <w:pStyle w:val="JASA-ELBodyText"/>
        <w:numPr>
          <w:ilvl w:val="1"/>
          <w:numId w:val="21"/>
        </w:numPr>
      </w:pPr>
      <w:r>
        <w:t>Propagation conditons</w:t>
      </w:r>
    </w:p>
    <w:p w14:paraId="51856F6E" w14:textId="0C47438F" w:rsidR="007E1C4E" w:rsidRDefault="007E1C4E" w:rsidP="007E1C4E">
      <w:pPr>
        <w:pStyle w:val="JASA-ELBodyText"/>
        <w:numPr>
          <w:ilvl w:val="1"/>
          <w:numId w:val="21"/>
        </w:numPr>
      </w:pPr>
      <w:r>
        <w:t>Spatial soundscape</w:t>
      </w:r>
    </w:p>
    <w:p w14:paraId="24F789BC" w14:textId="2C9C0FAF" w:rsidR="007E1C4E" w:rsidRDefault="007E1C4E" w:rsidP="007E1C4E">
      <w:pPr>
        <w:pStyle w:val="JASA-ELBodyText"/>
        <w:numPr>
          <w:ilvl w:val="0"/>
          <w:numId w:val="21"/>
        </w:numPr>
      </w:pPr>
      <w:r>
        <w:t>Can be combined with other analyses</w:t>
      </w:r>
    </w:p>
    <w:p w14:paraId="19999855" w14:textId="103D416E" w:rsidR="007E1C4E" w:rsidRDefault="007E1C4E" w:rsidP="007E1C4E">
      <w:pPr>
        <w:pStyle w:val="JASA-ELBodyText"/>
        <w:numPr>
          <w:ilvl w:val="1"/>
          <w:numId w:val="21"/>
        </w:numPr>
      </w:pPr>
      <w:r>
        <w:t>Validate propagation models</w:t>
      </w:r>
    </w:p>
    <w:p w14:paraId="1903DEB9" w14:textId="232C6F53" w:rsidR="007E1C4E" w:rsidRDefault="007E1C4E" w:rsidP="007E1C4E">
      <w:pPr>
        <w:pStyle w:val="JASA-ELBodyText"/>
        <w:numPr>
          <w:ilvl w:val="1"/>
          <w:numId w:val="21"/>
        </w:numPr>
      </w:pPr>
      <w:r>
        <w:t>Combine with windspeed to discriminate between environmental and anthropogenic inputs to the soundscape</w:t>
      </w:r>
    </w:p>
    <w:p w14:paraId="2578D833" w14:textId="1BD0195F" w:rsidR="007E1C4E" w:rsidRPr="009126A4" w:rsidRDefault="007E1C4E" w:rsidP="007E1C4E">
      <w:pPr>
        <w:pStyle w:val="JASA-ELBodyText"/>
        <w:numPr>
          <w:ilvl w:val="1"/>
          <w:numId w:val="21"/>
        </w:numPr>
      </w:pPr>
      <w:r>
        <w:t xml:space="preserve">Include spatialized noise levels in a predictor for habitat use for acoustically sentitive species </w:t>
      </w:r>
    </w:p>
    <w:p w14:paraId="5BF14646" w14:textId="77777777" w:rsidR="007200D2" w:rsidRPr="009126A4" w:rsidRDefault="008434D0" w:rsidP="009126A4">
      <w:pPr>
        <w:pStyle w:val="JASA-ELfirst-levelheading"/>
      </w:pPr>
      <w:r w:rsidRPr="009126A4">
        <w:lastRenderedPageBreak/>
        <w:t xml:space="preserve">Tables, figures, </w:t>
      </w:r>
      <w:r w:rsidR="00D43990">
        <w:t xml:space="preserve">and </w:t>
      </w:r>
      <w:r w:rsidRPr="009126A4">
        <w:t>multimedia</w:t>
      </w:r>
    </w:p>
    <w:p w14:paraId="5221CFAF" w14:textId="77777777" w:rsidR="00FD776D" w:rsidRDefault="004B1094" w:rsidP="009B384F">
      <w:pPr>
        <w:pStyle w:val="JASA-ELBodyText"/>
      </w:pPr>
      <w:r w:rsidRPr="004B1094">
        <w:t xml:space="preserve">This section will cover incorporating </w:t>
      </w:r>
      <w:r w:rsidR="00D43990">
        <w:t xml:space="preserve">tables, </w:t>
      </w:r>
      <w:r w:rsidRPr="004B1094">
        <w:t>figures,</w:t>
      </w:r>
      <w:r w:rsidR="00D43990">
        <w:t xml:space="preserve"> and</w:t>
      </w:r>
      <w:r w:rsidRPr="004B1094">
        <w:t xml:space="preserve"> multimedia.</w:t>
      </w:r>
    </w:p>
    <w:p w14:paraId="762947C2" w14:textId="77777777" w:rsidR="00FD776D" w:rsidRDefault="00CC35C9" w:rsidP="009126A4">
      <w:pPr>
        <w:pStyle w:val="JASA-ELsecond-levelheading"/>
      </w:pPr>
      <w:r>
        <w:t>Tables</w:t>
      </w:r>
    </w:p>
    <w:p w14:paraId="28B2DFDB" w14:textId="77777777" w:rsidR="00CC35C9" w:rsidRDefault="00CC35C9" w:rsidP="009B384F">
      <w:pPr>
        <w:pStyle w:val="JASA-ELBodyText"/>
      </w:pPr>
      <w:r>
        <w:t xml:space="preserve">Tables should be included within the main document file, where they are initially called out. Number tables using Arabic numerals (1, 2, 3, etc.). Please </w:t>
      </w:r>
      <w:r w:rsidR="00A135A9">
        <w:t xml:space="preserve">limit number of tables to </w:t>
      </w:r>
      <w:r w:rsidR="00D86F2D">
        <w:t xml:space="preserve">three </w:t>
      </w:r>
      <w:r w:rsidR="00A135A9">
        <w:t>or fewer.</w:t>
      </w:r>
    </w:p>
    <w:p w14:paraId="71428A21" w14:textId="77777777" w:rsidR="009C2EEB" w:rsidRDefault="00863A4C" w:rsidP="009B384F">
      <w:pPr>
        <w:pStyle w:val="JASA-ELBodyText"/>
      </w:pPr>
      <w:r>
        <w:t xml:space="preserve">Table </w:t>
      </w:r>
      <w:r w:rsidR="00CC35C9">
        <w:t>1. A descript</w:t>
      </w:r>
      <w:r w:rsidR="00551A5C">
        <w:t>ive</w:t>
      </w:r>
      <w:r w:rsidR="00CC35C9">
        <w:t xml:space="preserve"> caption (not a title) should be used above each table. </w:t>
      </w:r>
    </w:p>
    <w:tbl>
      <w:tblPr>
        <w:tblStyle w:val="TableGrid"/>
        <w:tblW w:w="9630" w:type="dxa"/>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1653"/>
        <w:gridCol w:w="1915"/>
        <w:gridCol w:w="1878"/>
        <w:gridCol w:w="1934"/>
        <w:gridCol w:w="2250"/>
      </w:tblGrid>
      <w:tr w:rsidR="009C2EEB" w14:paraId="2610340F" w14:textId="77777777" w:rsidTr="00863A4C">
        <w:trPr>
          <w:trHeight w:val="782"/>
        </w:trPr>
        <w:tc>
          <w:tcPr>
            <w:tcW w:w="1653" w:type="dxa"/>
            <w:tcMar>
              <w:top w:w="115" w:type="dxa"/>
              <w:left w:w="115" w:type="dxa"/>
              <w:bottom w:w="115" w:type="dxa"/>
              <w:right w:w="115" w:type="dxa"/>
            </w:tcMar>
            <w:vAlign w:val="center"/>
          </w:tcPr>
          <w:p w14:paraId="20BA0F53" w14:textId="77777777" w:rsidR="00CC35C9" w:rsidRDefault="00CC35C9" w:rsidP="009B384F">
            <w:pPr>
              <w:pStyle w:val="JASA-ELBodyText"/>
            </w:pPr>
          </w:p>
        </w:tc>
        <w:tc>
          <w:tcPr>
            <w:tcW w:w="1915" w:type="dxa"/>
            <w:tcMar>
              <w:top w:w="115" w:type="dxa"/>
              <w:left w:w="115" w:type="dxa"/>
              <w:bottom w:w="115" w:type="dxa"/>
              <w:right w:w="115" w:type="dxa"/>
            </w:tcMar>
            <w:vAlign w:val="center"/>
          </w:tcPr>
          <w:p w14:paraId="1CEA9608" w14:textId="77777777" w:rsidR="00CC35C9" w:rsidRDefault="00CC35C9" w:rsidP="009B384F">
            <w:pPr>
              <w:pStyle w:val="JASA-ELBodyText"/>
            </w:pPr>
            <w:r>
              <w:t>Column 1</w:t>
            </w:r>
          </w:p>
        </w:tc>
        <w:tc>
          <w:tcPr>
            <w:tcW w:w="1878" w:type="dxa"/>
            <w:tcMar>
              <w:top w:w="115" w:type="dxa"/>
              <w:left w:w="115" w:type="dxa"/>
              <w:bottom w:w="115" w:type="dxa"/>
              <w:right w:w="115" w:type="dxa"/>
            </w:tcMar>
            <w:vAlign w:val="center"/>
          </w:tcPr>
          <w:p w14:paraId="6E8A7131" w14:textId="77777777" w:rsidR="00CC35C9" w:rsidRDefault="00CC35C9" w:rsidP="009B384F">
            <w:pPr>
              <w:pStyle w:val="JASA-ELBodyText"/>
            </w:pPr>
            <w:r>
              <w:t>Column 2</w:t>
            </w:r>
          </w:p>
        </w:tc>
        <w:tc>
          <w:tcPr>
            <w:tcW w:w="1934" w:type="dxa"/>
            <w:tcMar>
              <w:top w:w="115" w:type="dxa"/>
              <w:left w:w="115" w:type="dxa"/>
              <w:bottom w:w="115" w:type="dxa"/>
              <w:right w:w="115" w:type="dxa"/>
            </w:tcMar>
            <w:vAlign w:val="center"/>
          </w:tcPr>
          <w:p w14:paraId="50255F28" w14:textId="77777777" w:rsidR="00CC35C9" w:rsidRDefault="00CC35C9" w:rsidP="009B384F">
            <w:pPr>
              <w:pStyle w:val="JASA-ELBodyText"/>
            </w:pPr>
            <w:r>
              <w:t>Column 3</w:t>
            </w:r>
          </w:p>
        </w:tc>
        <w:tc>
          <w:tcPr>
            <w:tcW w:w="2250" w:type="dxa"/>
            <w:tcMar>
              <w:top w:w="115" w:type="dxa"/>
              <w:left w:w="115" w:type="dxa"/>
              <w:bottom w:w="115" w:type="dxa"/>
              <w:right w:w="115" w:type="dxa"/>
            </w:tcMar>
            <w:vAlign w:val="center"/>
          </w:tcPr>
          <w:p w14:paraId="44C07333" w14:textId="77777777" w:rsidR="00CC35C9" w:rsidRDefault="00CC35C9" w:rsidP="009B384F">
            <w:pPr>
              <w:pStyle w:val="JASA-ELBodyText"/>
            </w:pPr>
            <w:r>
              <w:t>Column 4</w:t>
            </w:r>
          </w:p>
        </w:tc>
      </w:tr>
      <w:tr w:rsidR="009C2EEB" w14:paraId="7DE2CAD1" w14:textId="77777777" w:rsidTr="00863A4C">
        <w:trPr>
          <w:trHeight w:val="514"/>
        </w:trPr>
        <w:tc>
          <w:tcPr>
            <w:tcW w:w="1653" w:type="dxa"/>
            <w:tcMar>
              <w:top w:w="115" w:type="dxa"/>
              <w:left w:w="115" w:type="dxa"/>
              <w:bottom w:w="115" w:type="dxa"/>
              <w:right w:w="115" w:type="dxa"/>
            </w:tcMar>
            <w:vAlign w:val="center"/>
          </w:tcPr>
          <w:p w14:paraId="56A9F6B2" w14:textId="77777777" w:rsidR="00CC35C9" w:rsidRDefault="00CC35C9" w:rsidP="009B384F">
            <w:pPr>
              <w:pStyle w:val="JASA-ELBodyText"/>
            </w:pPr>
            <w:r>
              <w:t>Row 1</w:t>
            </w:r>
          </w:p>
        </w:tc>
        <w:tc>
          <w:tcPr>
            <w:tcW w:w="1915" w:type="dxa"/>
            <w:tcMar>
              <w:top w:w="115" w:type="dxa"/>
              <w:left w:w="115" w:type="dxa"/>
              <w:bottom w:w="115" w:type="dxa"/>
              <w:right w:w="115" w:type="dxa"/>
            </w:tcMar>
            <w:vAlign w:val="center"/>
          </w:tcPr>
          <w:p w14:paraId="5169DCEF" w14:textId="77777777" w:rsidR="00CC35C9" w:rsidRDefault="00CC35C9" w:rsidP="009B384F">
            <w:pPr>
              <w:pStyle w:val="JASA-ELBodyText"/>
            </w:pPr>
            <w:r>
              <w:t>867</w:t>
            </w:r>
          </w:p>
        </w:tc>
        <w:tc>
          <w:tcPr>
            <w:tcW w:w="1878" w:type="dxa"/>
            <w:tcMar>
              <w:top w:w="115" w:type="dxa"/>
              <w:left w:w="115" w:type="dxa"/>
              <w:bottom w:w="115" w:type="dxa"/>
              <w:right w:w="115" w:type="dxa"/>
            </w:tcMar>
            <w:vAlign w:val="center"/>
          </w:tcPr>
          <w:p w14:paraId="654DA798" w14:textId="77777777" w:rsidR="00CC35C9" w:rsidRDefault="00CC35C9" w:rsidP="009B384F">
            <w:pPr>
              <w:pStyle w:val="JASA-ELBodyText"/>
            </w:pPr>
            <w:r>
              <w:t>5309</w:t>
            </w:r>
          </w:p>
        </w:tc>
        <w:tc>
          <w:tcPr>
            <w:tcW w:w="1934" w:type="dxa"/>
            <w:tcMar>
              <w:top w:w="115" w:type="dxa"/>
              <w:left w:w="115" w:type="dxa"/>
              <w:bottom w:w="115" w:type="dxa"/>
              <w:right w:w="115" w:type="dxa"/>
            </w:tcMar>
            <w:vAlign w:val="center"/>
          </w:tcPr>
          <w:p w14:paraId="6F236C33" w14:textId="77777777" w:rsidR="00CC35C9" w:rsidRDefault="00CC35C9" w:rsidP="009B384F">
            <w:pPr>
              <w:pStyle w:val="JASA-ELBodyText"/>
            </w:pPr>
            <w:r>
              <w:t>777</w:t>
            </w:r>
          </w:p>
        </w:tc>
        <w:tc>
          <w:tcPr>
            <w:tcW w:w="2250" w:type="dxa"/>
            <w:tcMar>
              <w:top w:w="115" w:type="dxa"/>
              <w:left w:w="115" w:type="dxa"/>
              <w:bottom w:w="115" w:type="dxa"/>
              <w:right w:w="115" w:type="dxa"/>
            </w:tcMar>
            <w:vAlign w:val="center"/>
          </w:tcPr>
          <w:p w14:paraId="3CFAD5A4" w14:textId="77777777" w:rsidR="00CC35C9" w:rsidRDefault="00CC35C9" w:rsidP="009B384F">
            <w:pPr>
              <w:pStyle w:val="JASA-ELBodyText"/>
            </w:pPr>
            <w:r>
              <w:t>9311</w:t>
            </w:r>
          </w:p>
        </w:tc>
      </w:tr>
      <w:tr w:rsidR="009C2EEB" w14:paraId="58DD4632" w14:textId="77777777" w:rsidTr="00863A4C">
        <w:trPr>
          <w:trHeight w:val="613"/>
        </w:trPr>
        <w:tc>
          <w:tcPr>
            <w:tcW w:w="1653" w:type="dxa"/>
            <w:tcMar>
              <w:top w:w="115" w:type="dxa"/>
              <w:left w:w="115" w:type="dxa"/>
              <w:bottom w:w="115" w:type="dxa"/>
              <w:right w:w="115" w:type="dxa"/>
            </w:tcMar>
            <w:vAlign w:val="center"/>
          </w:tcPr>
          <w:p w14:paraId="008BB6C1" w14:textId="77777777" w:rsidR="00CC35C9" w:rsidRDefault="00CC35C9" w:rsidP="009B384F">
            <w:pPr>
              <w:pStyle w:val="JASA-ELBodyText"/>
            </w:pPr>
            <w:r>
              <w:t>Row 2</w:t>
            </w:r>
          </w:p>
        </w:tc>
        <w:tc>
          <w:tcPr>
            <w:tcW w:w="1915" w:type="dxa"/>
            <w:tcMar>
              <w:top w:w="115" w:type="dxa"/>
              <w:left w:w="115" w:type="dxa"/>
              <w:bottom w:w="115" w:type="dxa"/>
              <w:right w:w="115" w:type="dxa"/>
            </w:tcMar>
            <w:vAlign w:val="center"/>
          </w:tcPr>
          <w:p w14:paraId="0AEEC34A" w14:textId="77777777" w:rsidR="00CC35C9" w:rsidRDefault="00CC35C9" w:rsidP="009B384F">
            <w:pPr>
              <w:pStyle w:val="JASA-ELBodyText"/>
            </w:pPr>
            <w:r>
              <w:t>42</w:t>
            </w:r>
            <w:r w:rsidRPr="003B6CFF">
              <w:rPr>
                <w:vertAlign w:val="superscript"/>
              </w:rPr>
              <w:t>a</w:t>
            </w:r>
          </w:p>
        </w:tc>
        <w:tc>
          <w:tcPr>
            <w:tcW w:w="1878" w:type="dxa"/>
            <w:tcMar>
              <w:top w:w="115" w:type="dxa"/>
              <w:left w:w="115" w:type="dxa"/>
              <w:bottom w:w="115" w:type="dxa"/>
              <w:right w:w="115" w:type="dxa"/>
            </w:tcMar>
            <w:vAlign w:val="center"/>
          </w:tcPr>
          <w:p w14:paraId="04C691B4" w14:textId="77777777" w:rsidR="00CC35C9" w:rsidRDefault="00CC35C9" w:rsidP="009B384F">
            <w:pPr>
              <w:pStyle w:val="JASA-ELBodyText"/>
            </w:pPr>
            <w:r>
              <w:t>877</w:t>
            </w:r>
          </w:p>
        </w:tc>
        <w:tc>
          <w:tcPr>
            <w:tcW w:w="1934" w:type="dxa"/>
            <w:tcMar>
              <w:top w:w="115" w:type="dxa"/>
              <w:left w:w="115" w:type="dxa"/>
              <w:bottom w:w="115" w:type="dxa"/>
              <w:right w:w="115" w:type="dxa"/>
            </w:tcMar>
            <w:vAlign w:val="center"/>
          </w:tcPr>
          <w:p w14:paraId="50D05EA0" w14:textId="77777777" w:rsidR="00CC35C9" w:rsidRDefault="00CC35C9" w:rsidP="009B384F">
            <w:pPr>
              <w:pStyle w:val="JASA-ELBodyText"/>
            </w:pPr>
            <w:r>
              <w:t>376</w:t>
            </w:r>
            <w:r w:rsidRPr="00262116">
              <w:rPr>
                <w:vertAlign w:val="superscript"/>
              </w:rPr>
              <w:t>b</w:t>
            </w:r>
          </w:p>
        </w:tc>
        <w:tc>
          <w:tcPr>
            <w:tcW w:w="2250" w:type="dxa"/>
            <w:tcMar>
              <w:top w:w="115" w:type="dxa"/>
              <w:left w:w="115" w:type="dxa"/>
              <w:bottom w:w="115" w:type="dxa"/>
              <w:right w:w="115" w:type="dxa"/>
            </w:tcMar>
            <w:vAlign w:val="center"/>
          </w:tcPr>
          <w:p w14:paraId="64CAF31B" w14:textId="77777777" w:rsidR="00CC35C9" w:rsidRPr="003B6CFF" w:rsidRDefault="00CC35C9" w:rsidP="009B384F">
            <w:pPr>
              <w:pStyle w:val="JASA-ELBodyText"/>
              <w:rPr>
                <w:vertAlign w:val="superscript"/>
              </w:rPr>
            </w:pPr>
            <w:r>
              <w:t>6016</w:t>
            </w:r>
          </w:p>
        </w:tc>
      </w:tr>
    </w:tbl>
    <w:p w14:paraId="3BDAE1E1" w14:textId="77777777" w:rsidR="00CC35C9" w:rsidRDefault="00CC35C9" w:rsidP="00CC35C9">
      <w:r w:rsidRPr="00CC35C9">
        <w:rPr>
          <w:rStyle w:val="JASA-ELBodyTextChar"/>
          <w:vertAlign w:val="superscript"/>
        </w:rPr>
        <w:t>a</w:t>
      </w:r>
      <w:r>
        <w:t xml:space="preserve"> </w:t>
      </w:r>
      <w:r w:rsidRPr="00CC35C9">
        <w:rPr>
          <w:rStyle w:val="JASA-ELBodyTextChar"/>
        </w:rPr>
        <w:t xml:space="preserve">Example first footnote to Table </w:t>
      </w:r>
      <w:r w:rsidR="00F23AE6">
        <w:rPr>
          <w:rStyle w:val="JASA-ELBodyTextChar"/>
        </w:rPr>
        <w:t>1</w:t>
      </w:r>
      <w:r w:rsidRPr="00CC35C9">
        <w:rPr>
          <w:rStyle w:val="JASA-ELBodyTextChar"/>
        </w:rPr>
        <w:t>.</w:t>
      </w:r>
      <w:r>
        <w:t xml:space="preserve"> </w:t>
      </w:r>
    </w:p>
    <w:p w14:paraId="571835ED" w14:textId="77777777" w:rsidR="00CC35C9" w:rsidRDefault="00CC35C9" w:rsidP="00CC35C9">
      <w:pPr>
        <w:rPr>
          <w:rStyle w:val="JASA-ELBodyTextChar"/>
        </w:rPr>
      </w:pPr>
      <w:r w:rsidRPr="00CC35C9">
        <w:rPr>
          <w:rStyle w:val="JASA-ELBodyTextChar"/>
          <w:vertAlign w:val="superscript"/>
        </w:rPr>
        <w:t>b</w:t>
      </w:r>
      <w:r>
        <w:t xml:space="preserve"> </w:t>
      </w:r>
      <w:r w:rsidRPr="00CC35C9">
        <w:rPr>
          <w:rStyle w:val="JASA-ELBodyTextChar"/>
        </w:rPr>
        <w:t xml:space="preserve">Example second footnote to Table </w:t>
      </w:r>
      <w:r w:rsidR="00F23AE6">
        <w:rPr>
          <w:rStyle w:val="JASA-ELBodyTextChar"/>
        </w:rPr>
        <w:t>1</w:t>
      </w:r>
      <w:r w:rsidRPr="00CC35C9">
        <w:rPr>
          <w:rStyle w:val="JASA-ELBodyTextChar"/>
        </w:rPr>
        <w:t>.</w:t>
      </w:r>
    </w:p>
    <w:p w14:paraId="56D99FFC" w14:textId="77777777" w:rsidR="00A135A9" w:rsidRPr="00251BEE" w:rsidRDefault="00A135A9" w:rsidP="00CC35C9"/>
    <w:p w14:paraId="75DB6D0C" w14:textId="77777777" w:rsidR="00A135A9" w:rsidRDefault="00A135A9" w:rsidP="009126A4">
      <w:pPr>
        <w:pStyle w:val="JASA-ELsecond-levelheading"/>
      </w:pPr>
      <w:r>
        <w:t>Figures</w:t>
      </w:r>
    </w:p>
    <w:p w14:paraId="7DF351C7" w14:textId="77777777" w:rsidR="00A135A9" w:rsidRDefault="00A135A9" w:rsidP="009B384F">
      <w:pPr>
        <w:pStyle w:val="JASA-ELBodyText"/>
      </w:pPr>
      <w:r>
        <w:t>Figures should be embedded in the text where they are first called out. Each figure file must also be uploaded separately in the submission system. These</w:t>
      </w:r>
      <w:r w:rsidRPr="00224E04">
        <w:t xml:space="preserve"> </w:t>
      </w:r>
      <w:r>
        <w:t>fi</w:t>
      </w:r>
      <w:r w:rsidRPr="00224E04">
        <w:t xml:space="preserve">gure </w:t>
      </w:r>
      <w:r>
        <w:t xml:space="preserve">files should be in the following formats: </w:t>
      </w:r>
      <w:r w:rsidRPr="00224E04">
        <w:t xml:space="preserve">.pdf, </w:t>
      </w:r>
      <w:r>
        <w:t xml:space="preserve">.tiff, .tif, </w:t>
      </w:r>
      <w:r w:rsidRPr="00224E04">
        <w:t xml:space="preserve">.ps, .eps, </w:t>
      </w:r>
      <w:r w:rsidR="00F23AE6">
        <w:t xml:space="preserve">.png, </w:t>
      </w:r>
      <w:r w:rsidRPr="00224E04">
        <w:t>or .jpg</w:t>
      </w:r>
      <w:r>
        <w:t>. Please limit number of figures to four or fewer.</w:t>
      </w:r>
    </w:p>
    <w:p w14:paraId="7A953933" w14:textId="77777777" w:rsidR="00A135A9" w:rsidRDefault="009C2EEB" w:rsidP="00A135A9">
      <w:pPr>
        <w:ind w:left="360"/>
        <w:jc w:val="center"/>
      </w:pPr>
      <w:r>
        <w:rPr>
          <w:noProof/>
        </w:rPr>
        <w:lastRenderedPageBreak/>
        <w:drawing>
          <wp:inline distT="0" distB="0" distL="0" distR="0" wp14:anchorId="282C8847" wp14:editId="4F74DA78">
            <wp:extent cx="2764465" cy="3676529"/>
            <wp:effectExtent l="0" t="0" r="4445" b="0"/>
            <wp:docPr id="3" name="Picture 3"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 screensh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4031" cy="3689251"/>
                    </a:xfrm>
                    <a:prstGeom prst="rect">
                      <a:avLst/>
                    </a:prstGeom>
                  </pic:spPr>
                </pic:pic>
              </a:graphicData>
            </a:graphic>
          </wp:inline>
        </w:drawing>
      </w:r>
    </w:p>
    <w:p w14:paraId="49C047BF" w14:textId="77777777" w:rsidR="00A135A9" w:rsidRDefault="00A135A9" w:rsidP="00475D6C">
      <w:pPr>
        <w:pStyle w:val="JASA-ELFigureCaptionsandEndnotes"/>
      </w:pPr>
      <w:r>
        <w:t>F</w:t>
      </w:r>
      <w:r w:rsidR="00D86F2D">
        <w:t>ig</w:t>
      </w:r>
      <w:r>
        <w:t xml:space="preserve">. 1. Figure captions should appear below the figure and should be double-spaced (like the main body text). </w:t>
      </w:r>
    </w:p>
    <w:p w14:paraId="708D4BB7" w14:textId="77777777" w:rsidR="009126A4" w:rsidRDefault="003E3E12" w:rsidP="009B384F">
      <w:pPr>
        <w:pStyle w:val="JASA-ELBodyText"/>
      </w:pPr>
      <w:r>
        <w:t>There is no requirement for figure file naming</w:t>
      </w:r>
      <w:r w:rsidR="00551A5C">
        <w:t>,</w:t>
      </w:r>
      <w:r>
        <w:t xml:space="preserve"> but the figure number must be part of the file name (including panels if a compound figure is uploaded as separate files)</w:t>
      </w:r>
      <w:r w:rsidR="004273A1">
        <w:t>.</w:t>
      </w:r>
      <w:r>
        <w:t xml:space="preserve"> For </w:t>
      </w:r>
      <w:r w:rsidR="009126A4">
        <w:t>example: Figure1.pdf, Fig2.tif, Figure3.jpg</w:t>
      </w:r>
      <w:r>
        <w:t>, Fig</w:t>
      </w:r>
      <w:r w:rsidR="006C1516">
        <w:t>4</w:t>
      </w:r>
      <w:r>
        <w:t>a.eps, Figure</w:t>
      </w:r>
      <w:r w:rsidR="006C1516">
        <w:t>4</w:t>
      </w:r>
      <w:r>
        <w:t>b.jpg</w:t>
      </w:r>
      <w:r w:rsidR="009126A4">
        <w:t>.</w:t>
      </w:r>
    </w:p>
    <w:p w14:paraId="779EA9CE" w14:textId="77777777" w:rsidR="00A135A9" w:rsidRDefault="009126A4" w:rsidP="009126A4">
      <w:pPr>
        <w:pStyle w:val="JASA-ELsecond-levelheading"/>
      </w:pPr>
      <w:r>
        <w:t xml:space="preserve">Multimedia </w:t>
      </w:r>
    </w:p>
    <w:p w14:paraId="1CE54DA2" w14:textId="77777777" w:rsidR="003E3E12" w:rsidRDefault="003E3E12" w:rsidP="009B384F">
      <w:pPr>
        <w:pStyle w:val="JASA-ELBodyText"/>
      </w:pPr>
      <w:r w:rsidRPr="00B53BBB">
        <w:t xml:space="preserve">Authors may include multimedia (audio and video) files to convey scientific information that is central to the manuscript's purpose. In a published article, multimedia will be available through an inline player within the text of the online article. </w:t>
      </w:r>
    </w:p>
    <w:p w14:paraId="23DFF4D4" w14:textId="77777777" w:rsidR="009126A4" w:rsidRDefault="009126A4" w:rsidP="009B384F">
      <w:pPr>
        <w:pStyle w:val="JASA-ELBodyText"/>
      </w:pPr>
      <w:r>
        <w:lastRenderedPageBreak/>
        <w:t xml:space="preserve">When including multimedia to be published inline within the article, the text should refer to these files using the designations Mm. 1, Mm. 2, etc.; this is similar to the convention of referring to figures as Fig. 1, Fig. 2, etc. </w:t>
      </w:r>
      <w:r w:rsidR="003E3E12">
        <w:t xml:space="preserve">Captions for each multimedia file are required and should be placed </w:t>
      </w:r>
      <w:r>
        <w:t xml:space="preserve">following the first paragraph in which the file is mentioned. </w:t>
      </w:r>
      <w:r w:rsidR="003E3E12">
        <w:t>The multimedia caption should resemble the following example:</w:t>
      </w:r>
    </w:p>
    <w:p w14:paraId="61C02C99" w14:textId="77777777" w:rsidR="009126A4" w:rsidRDefault="009126A4" w:rsidP="009B384F">
      <w:pPr>
        <w:pStyle w:val="JASA-ELBodyText"/>
      </w:pPr>
      <w:r>
        <w:t xml:space="preserve">Mm. 1. Fancy video file. </w:t>
      </w:r>
    </w:p>
    <w:p w14:paraId="247BE3A4" w14:textId="77777777" w:rsidR="003E3E12" w:rsidRDefault="009126A4" w:rsidP="009B384F">
      <w:pPr>
        <w:pStyle w:val="JASA-ELBodyText"/>
      </w:pPr>
      <w:r>
        <w:t xml:space="preserve">Uploaded files </w:t>
      </w:r>
      <w:r w:rsidR="003E3E12">
        <w:t xml:space="preserve">are required to </w:t>
      </w:r>
      <w:r>
        <w:t>be named MM#.xxx, where “#” is the number and “xxx” is the file format extension (examples: MM1.mp3, MM2.wav, etc.).</w:t>
      </w:r>
      <w:r w:rsidR="003E3E12">
        <w:t xml:space="preserve"> Acceptable formats follow: </w:t>
      </w:r>
    </w:p>
    <w:p w14:paraId="3FD8E04C" w14:textId="77777777" w:rsidR="003E3E12" w:rsidRDefault="003E3E12" w:rsidP="009B384F">
      <w:pPr>
        <w:pStyle w:val="JASA-ELBodyText"/>
        <w:numPr>
          <w:ilvl w:val="0"/>
          <w:numId w:val="20"/>
        </w:numPr>
      </w:pPr>
      <w:r w:rsidRPr="00674D01">
        <w:t>Video: .avi, .mov, .mp4, .mpeg, .mpg, .qt (QuickTime), and .wmv, with .mp4 files preferred</w:t>
      </w:r>
    </w:p>
    <w:p w14:paraId="7E2195A7" w14:textId="77777777" w:rsidR="003E3E12" w:rsidRPr="00B53BBB" w:rsidRDefault="003E3E12" w:rsidP="009B384F">
      <w:pPr>
        <w:pStyle w:val="JASA-ELBodyText"/>
        <w:numPr>
          <w:ilvl w:val="0"/>
          <w:numId w:val="20"/>
        </w:numPr>
      </w:pPr>
      <w:r w:rsidRPr="00B53BBB">
        <w:t>Audio: .aiff (.aif), .pcm, and .wav; .mp3 at 128 kB or greater</w:t>
      </w:r>
    </w:p>
    <w:p w14:paraId="697723E6" w14:textId="77777777" w:rsidR="003E3E12" w:rsidRDefault="003E3E12" w:rsidP="009B384F">
      <w:pPr>
        <w:pStyle w:val="JASA-ELBodyText"/>
      </w:pPr>
      <w:r>
        <w:t>Please note that .gif is NOT an acceptable format for multimedia.</w:t>
      </w:r>
    </w:p>
    <w:p w14:paraId="1AA90EB1" w14:textId="77777777" w:rsidR="009126A4" w:rsidRDefault="00A40A24" w:rsidP="009B384F">
      <w:pPr>
        <w:pStyle w:val="JASA-ELBodyText"/>
      </w:pPr>
      <w:r>
        <w:t>F</w:t>
      </w:r>
      <w:r w:rsidRPr="00A40A24">
        <w:t>iles should be kept a reasonable size for easy download and viewing; any files larger than 10 MB require permission from the Editor.</w:t>
      </w:r>
      <w:r>
        <w:t xml:space="preserve"> Please limit multimedia files to six or fewer.</w:t>
      </w:r>
    </w:p>
    <w:p w14:paraId="62A55180" w14:textId="77777777" w:rsidR="00FD776D" w:rsidRDefault="009948F7" w:rsidP="0010420D">
      <w:pPr>
        <w:pStyle w:val="JASA-ELfirst-levelheading"/>
      </w:pPr>
      <w:r>
        <w:t>Mathematical equations</w:t>
      </w:r>
    </w:p>
    <w:p w14:paraId="7B3473FD" w14:textId="77777777" w:rsidR="009948F7" w:rsidRPr="009948F7" w:rsidRDefault="009948F7" w:rsidP="009B384F">
      <w:pPr>
        <w:pStyle w:val="JASA-ELBodyText"/>
      </w:pPr>
      <w:r w:rsidRPr="009948F7">
        <w:t>Equations need to be editable</w:t>
      </w:r>
      <w:r w:rsidR="004273A1">
        <w:t>,</w:t>
      </w:r>
      <w:r w:rsidRPr="009948F7">
        <w:t xml:space="preserve"> so if you are using Microsoft Word, we suggest creating them using the built-in Microsoft Equation Editor. If you will be inserting equations into Word from the MathType program, please be sure to check for compatibility: </w:t>
      </w:r>
      <w:r w:rsidR="00AF5AD8" w:rsidRPr="00AF5AD8">
        <w:t>https://docs.wiris.com/en/mathtype/faq</w:t>
      </w:r>
      <w:r w:rsidR="00AF5AD8">
        <w:t>.</w:t>
      </w:r>
      <w:r w:rsidR="00AF5AD8" w:rsidRPr="00AF5AD8" w:rsidDel="00AF5AD8">
        <w:t xml:space="preserve"> </w:t>
      </w:r>
    </w:p>
    <w:p w14:paraId="26529E9B" w14:textId="77777777" w:rsidR="009948F7" w:rsidRPr="009948F7" w:rsidRDefault="005D07E9" w:rsidP="009B384F">
      <w:pPr>
        <w:pStyle w:val="JASA-ELBodyText"/>
      </w:pPr>
      <w:r w:rsidRPr="00CE37A8">
        <w:lastRenderedPageBreak/>
        <w:t>Display equations should be on separate lines distinct from the text.</w:t>
      </w:r>
      <w:r>
        <w:t xml:space="preserve"> </w:t>
      </w:r>
      <w:r w:rsidR="009948F7" w:rsidRPr="009948F7">
        <w:t>Equations are numbered consecutively in the text in the order in which they appear</w:t>
      </w:r>
      <w:r w:rsidR="004273A1">
        <w:t xml:space="preserve">; </w:t>
      </w:r>
      <w:r w:rsidR="009948F7" w:rsidRPr="009948F7">
        <w:t xml:space="preserve">the number designation is in parentheses and on the right side of the page. </w:t>
      </w:r>
      <w:r w:rsidRPr="00CE37A8">
        <w:t xml:space="preserve">Equations should be referenced from within the main text as Eq. (1), Eq. (2), Eq. (3), etc., with Equation spelled out in full at the beginning of a sentence. </w:t>
      </w:r>
      <w:r w:rsidR="009948F7" w:rsidRPr="009948F7">
        <w:t xml:space="preserve">The numbering of the equations is independent of the section in which they appear for the main body of the text. </w:t>
      </w:r>
    </w:p>
    <w:p w14:paraId="4A9B7726" w14:textId="77777777" w:rsidR="009948F7" w:rsidRPr="009948F7" w:rsidRDefault="009948F7" w:rsidP="009B384F">
      <w:pPr>
        <w:pStyle w:val="JASA-ELEquations"/>
      </w:pPr>
      <w:r w:rsidRPr="009948F7">
        <w:br/>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hAnsi="Cambria Math"/>
          </w:rPr>
          <m:t>=</m:t>
        </m:r>
        <m:nary>
          <m:naryPr>
            <m:chr m:val="∑"/>
            <m:grow m:val="1"/>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k</m:t>
                </m:r>
              </m:sup>
            </m:sSup>
          </m:e>
        </m:nary>
      </m:oMath>
      <w:r w:rsidRPr="009948F7">
        <w:t xml:space="preserve"> </w:t>
      </w:r>
      <w:r w:rsidRPr="009948F7">
        <w:tab/>
      </w:r>
      <w:r w:rsidRPr="009948F7">
        <w:tab/>
      </w:r>
      <w:r w:rsidRPr="009948F7">
        <w:tab/>
      </w:r>
      <w:r w:rsidRPr="009948F7">
        <w:tab/>
        <w:t>(1)</w:t>
      </w:r>
    </w:p>
    <w:p w14:paraId="4936DAA6" w14:textId="77777777" w:rsidR="009948F7" w:rsidRPr="009948F7" w:rsidRDefault="009948F7" w:rsidP="009B384F">
      <w:pPr>
        <w:pStyle w:val="JASA-ELEquations"/>
      </w:pP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9948F7">
        <w:tab/>
      </w:r>
      <w:r w:rsidRPr="009948F7">
        <w:tab/>
      </w:r>
      <w:r w:rsidRPr="009948F7">
        <w:tab/>
      </w:r>
      <w:r w:rsidRPr="009948F7">
        <w:tab/>
      </w:r>
      <w:r w:rsidRPr="009948F7">
        <w:tab/>
        <w:t>(2)</w:t>
      </w:r>
    </w:p>
    <w:p w14:paraId="586EF715" w14:textId="77777777" w:rsidR="009948F7" w:rsidRDefault="009948F7" w:rsidP="009B384F">
      <w:pPr>
        <w:pStyle w:val="JASA-ELBodyText"/>
      </w:pPr>
      <w:r w:rsidRPr="009948F7">
        <w:t>For long equations, the equation number may appear on the next line. For very long equations, the right side of the equation should be broken into approximately equal parts and aligned to the right of the equal sign. The equation number should appear only at the right-hand margin of the last line of the equation.</w:t>
      </w:r>
    </w:p>
    <w:p w14:paraId="3409C63C" w14:textId="77777777" w:rsidR="004F0D70" w:rsidRDefault="004F0D70" w:rsidP="004F0D70">
      <w:pPr>
        <w:pStyle w:val="JASA-ELfirst-levelheading"/>
      </w:pPr>
      <w:r>
        <w:t>Conclusion</w:t>
      </w:r>
    </w:p>
    <w:p w14:paraId="7606AAF5" w14:textId="77777777" w:rsidR="004F0D70" w:rsidRDefault="004F0D70" w:rsidP="009B384F">
      <w:pPr>
        <w:pStyle w:val="JASA-ELBodyText"/>
      </w:pPr>
      <w:r>
        <w:t>And in conclusion…</w:t>
      </w:r>
    </w:p>
    <w:p w14:paraId="78D97DEC" w14:textId="77777777" w:rsidR="00A25FCB" w:rsidRDefault="00A25FCB" w:rsidP="00E820F6">
      <w:pPr>
        <w:pStyle w:val="JASA-ELun-numberedheadings"/>
      </w:pPr>
      <w:r>
        <w:t>Supplementary Material</w:t>
      </w:r>
    </w:p>
    <w:p w14:paraId="4AC0CFEE" w14:textId="77777777" w:rsidR="00A25FCB" w:rsidRPr="00A43030" w:rsidRDefault="00A25FCB" w:rsidP="009B384F">
      <w:pPr>
        <w:pStyle w:val="JASA-ELBodyText"/>
        <w:rPr>
          <w:sz w:val="16"/>
          <w:szCs w:val="16"/>
        </w:rPr>
      </w:pPr>
      <w:r w:rsidRPr="00BE1CCA">
        <w:t>If authors have supplementary material for publication</w:t>
      </w:r>
      <w:r>
        <w:t xml:space="preserve"> that would be of interest to the readers of the article, then this can be published with the article.</w:t>
      </w:r>
      <w:r>
        <w:rPr>
          <w:sz w:val="16"/>
          <w:szCs w:val="16"/>
        </w:rPr>
        <w:t xml:space="preserve"> </w:t>
      </w:r>
      <w:r>
        <w:t>Appropriate items include multimedia, figures, data</w:t>
      </w:r>
      <w:r>
        <w:rPr>
          <w:sz w:val="16"/>
          <w:szCs w:val="16"/>
        </w:rPr>
        <w:t xml:space="preserve"> </w:t>
      </w:r>
      <w:r>
        <w:t>tables, and text (e.g., appendixes) that are too lengthy or of too</w:t>
      </w:r>
      <w:r>
        <w:rPr>
          <w:sz w:val="16"/>
          <w:szCs w:val="16"/>
        </w:rPr>
        <w:t xml:space="preserve"> </w:t>
      </w:r>
      <w:r>
        <w:t>limited interest for inclusion in the article.</w:t>
      </w:r>
    </w:p>
    <w:p w14:paraId="61F5A76A" w14:textId="77777777" w:rsidR="00A25FCB" w:rsidRDefault="00A25FCB" w:rsidP="009B384F">
      <w:pPr>
        <w:pStyle w:val="JASA-ELBodyText"/>
      </w:pPr>
      <w:r>
        <w:lastRenderedPageBreak/>
        <w:t>If the authors have supplementary material for publication, then a “</w:t>
      </w:r>
      <w:r w:rsidR="005D07E9">
        <w:t>Supplementary Material</w:t>
      </w:r>
      <w:r>
        <w:t>” section should be added to the manuscript document, which should include the following:</w:t>
      </w:r>
    </w:p>
    <w:p w14:paraId="28247210" w14:textId="77777777" w:rsidR="00A25FCB" w:rsidRDefault="00A25FCB" w:rsidP="009B384F">
      <w:pPr>
        <w:pStyle w:val="JASA-ELBodyText"/>
      </w:pPr>
      <w:r>
        <w:t>“See supplementary material at [URL will be inserted by AIP] for [give brief description of material].”</w:t>
      </w:r>
    </w:p>
    <w:p w14:paraId="1938A083" w14:textId="77777777" w:rsidR="00A25FCB" w:rsidRDefault="00A25FCB" w:rsidP="009B384F">
      <w:pPr>
        <w:pStyle w:val="JASA-ELBodyText"/>
      </w:pPr>
      <w:r>
        <w:t xml:space="preserve"> Supplementary material files are required to be named according to the following file naming convention: SuppPub#.xxx, where “#” is a number and “xxx” is the file format extension (examples: SuppPub1.docx, SuppPub2.jpg, SuppPub3.zip). Any file type is accepted for supplementary material (including zip folders), but please note that submitting files in propriety application formats can limit accessibility.</w:t>
      </w:r>
    </w:p>
    <w:p w14:paraId="2C728D1E" w14:textId="77777777" w:rsidR="004F0D70" w:rsidRDefault="004F0D70" w:rsidP="000937D7">
      <w:pPr>
        <w:pStyle w:val="JASA-ELfirst-levelheading"/>
        <w:numPr>
          <w:ilvl w:val="0"/>
          <w:numId w:val="0"/>
        </w:numPr>
        <w:ind w:left="360" w:hanging="360"/>
      </w:pPr>
      <w:r>
        <w:t>Acknowledgments</w:t>
      </w:r>
    </w:p>
    <w:p w14:paraId="419C9556" w14:textId="784CDFD9" w:rsidR="004F0D70" w:rsidRDefault="004F0D70" w:rsidP="009B384F">
      <w:pPr>
        <w:pStyle w:val="JASA-ELBodyText"/>
      </w:pPr>
      <w:r>
        <w:t>This work was supported by…</w:t>
      </w:r>
    </w:p>
    <w:p w14:paraId="2EAA8054" w14:textId="77777777" w:rsidR="00D03F9C" w:rsidRDefault="00D03F9C" w:rsidP="009B384F">
      <w:pPr>
        <w:pStyle w:val="JASA-ELBodyText"/>
      </w:pPr>
      <w:r>
        <w:t>The Fulmar crew</w:t>
      </w:r>
    </w:p>
    <w:p w14:paraId="3834711B" w14:textId="7CE66B2C" w:rsidR="00D03F9C" w:rsidRDefault="00D03F9C" w:rsidP="009B384F">
      <w:pPr>
        <w:pStyle w:val="JASA-ELBodyText"/>
      </w:pPr>
      <w:r>
        <w:t>The whale watch crew</w:t>
      </w:r>
    </w:p>
    <w:p w14:paraId="2F19CB20" w14:textId="77777777" w:rsidR="00A25FCB" w:rsidRDefault="00A25FCB" w:rsidP="00C42CFC">
      <w:pPr>
        <w:pStyle w:val="JASA-ELun-numberedheadings"/>
        <w:rPr>
          <w:rFonts w:cstheme="minorBidi"/>
        </w:rPr>
      </w:pPr>
      <w:r w:rsidRPr="00A25FCB">
        <w:t xml:space="preserve">Author </w:t>
      </w:r>
      <w:r w:rsidR="00863A4C">
        <w:t>D</w:t>
      </w:r>
      <w:r w:rsidRPr="00A25FCB">
        <w:t>eclarations</w:t>
      </w:r>
    </w:p>
    <w:p w14:paraId="0B925E06" w14:textId="77777777" w:rsidR="00A25FCB" w:rsidRPr="00A43176" w:rsidRDefault="00A25FCB" w:rsidP="00A43176">
      <w:pPr>
        <w:pStyle w:val="JASA-ELun-numberedsubheadings"/>
      </w:pPr>
      <w:r w:rsidRPr="00A43176">
        <w:t>Conflict of Interest</w:t>
      </w:r>
    </w:p>
    <w:p w14:paraId="092DC607" w14:textId="77777777" w:rsidR="00A25FCB" w:rsidRDefault="00A25FCB" w:rsidP="009B384F">
      <w:pPr>
        <w:pStyle w:val="JASA-ELBodyText"/>
      </w:pPr>
      <w:r>
        <w:t xml:space="preserve">A conflict of interest statement is required. </w:t>
      </w:r>
      <w:r w:rsidRPr="003514E1">
        <w:t>If there are no conflicts to report, the authors must state that they have no conflicts to disclose.</w:t>
      </w:r>
    </w:p>
    <w:p w14:paraId="3C12B6B6" w14:textId="77777777" w:rsidR="00A25FCB" w:rsidRPr="004F27D6" w:rsidRDefault="00A25FCB" w:rsidP="004273A1">
      <w:pPr>
        <w:pStyle w:val="JASA-ELun-numberedsubheadings"/>
      </w:pPr>
      <w:r w:rsidRPr="004F27D6">
        <w:t>Ethics Approval</w:t>
      </w:r>
    </w:p>
    <w:p w14:paraId="34F8387D" w14:textId="77777777" w:rsidR="00A25FCB" w:rsidRPr="00A87A4E" w:rsidRDefault="00A25FCB" w:rsidP="009B384F">
      <w:pPr>
        <w:pStyle w:val="JASA-ELBodyText"/>
      </w:pPr>
      <w:r w:rsidRPr="00A87A4E">
        <w:lastRenderedPageBreak/>
        <w:t>Any research article containing experiments using animal subjects and/or human participants must adhere to the ASA Ethical Principles (</w:t>
      </w:r>
      <w:hyperlink r:id="rId18" w:history="1">
        <w:r w:rsidR="009B384F" w:rsidRPr="00402968">
          <w:rPr>
            <w:rStyle w:val="Hyperlink"/>
          </w:rPr>
          <w:t>https://acousticalsociety.org/ethical-principles</w:t>
        </w:r>
      </w:hyperlink>
      <w:r w:rsidRPr="00A87A4E">
        <w:t xml:space="preserve">) and include a statement that the authors obtained ethics approval. Ethics approval statements must include the institutional and/or licensing committee(s) approving the experiments. For research using human participants, the statement must indicate that informed consent was obtained from all participants or why this was not necessary. For more, see </w:t>
      </w:r>
      <w:r w:rsidRPr="00C42CFC">
        <w:t>JASA</w:t>
      </w:r>
      <w:r w:rsidRPr="00A87A4E">
        <w:t xml:space="preserve"> </w:t>
      </w:r>
      <w:r w:rsidR="00A87A4E" w:rsidRPr="00A87A4E">
        <w:t xml:space="preserve">Express Letters </w:t>
      </w:r>
      <w:r w:rsidRPr="00A87A4E">
        <w:t>Information for Contributors:</w:t>
      </w:r>
      <w:r w:rsidR="009B384F">
        <w:t xml:space="preserve"> </w:t>
      </w:r>
      <w:hyperlink r:id="rId19" w:history="1">
        <w:r w:rsidR="009B384F" w:rsidRPr="00402968">
          <w:rPr>
            <w:rStyle w:val="Hyperlink"/>
          </w:rPr>
          <w:t>https://pubs.aip.org/asa/jel/pages/manuscript</w:t>
        </w:r>
      </w:hyperlink>
      <w:r w:rsidR="009C2EEB" w:rsidRPr="00A87A4E">
        <w:rPr>
          <w:rStyle w:val="Hyperlink"/>
          <w:color w:val="auto"/>
          <w:u w:val="none"/>
        </w:rPr>
        <w:t>.</w:t>
      </w:r>
      <w:r w:rsidR="009B384F">
        <w:rPr>
          <w:rStyle w:val="Hyperlink"/>
          <w:color w:val="auto"/>
          <w:u w:val="none"/>
        </w:rPr>
        <w:t xml:space="preserve"> </w:t>
      </w:r>
      <w:r w:rsidR="009C2EEB" w:rsidRPr="00A87A4E">
        <w:rPr>
          <w:rStyle w:val="Hyperlink"/>
          <w:color w:val="auto"/>
          <w:u w:val="none"/>
        </w:rPr>
        <w:t xml:space="preserve"> </w:t>
      </w:r>
    </w:p>
    <w:p w14:paraId="319BDB1E" w14:textId="77777777" w:rsidR="00A25FCB" w:rsidRPr="00C42CFC" w:rsidRDefault="00A25FCB" w:rsidP="00C42CFC">
      <w:pPr>
        <w:pStyle w:val="JASA-ELun-numberedheadings"/>
      </w:pPr>
      <w:r w:rsidRPr="00C42CFC">
        <w:t>Data Availability</w:t>
      </w:r>
    </w:p>
    <w:p w14:paraId="4331E138" w14:textId="77777777" w:rsidR="00A25FCB" w:rsidRDefault="00A25FCB" w:rsidP="009B384F">
      <w:pPr>
        <w:pStyle w:val="JASA-ELBodyText"/>
      </w:pPr>
      <w:r w:rsidRPr="003514E1">
        <w:t xml:space="preserve">A data availability statement is required. For the </w:t>
      </w:r>
      <w:r w:rsidRPr="00674D01">
        <w:rPr>
          <w:i/>
          <w:iCs/>
        </w:rPr>
        <w:t>Journal'</w:t>
      </w:r>
      <w:r>
        <w:t>s</w:t>
      </w:r>
      <w:r w:rsidRPr="003514E1">
        <w:t xml:space="preserve"> data policy and suggested templates, please see the Information for Contributors</w:t>
      </w:r>
      <w:r>
        <w:t xml:space="preserve">: </w:t>
      </w:r>
      <w:hyperlink r:id="rId20" w:history="1">
        <w:r w:rsidR="009B384F" w:rsidRPr="00402968">
          <w:rPr>
            <w:rStyle w:val="Hyperlink"/>
          </w:rPr>
          <w:t>https://pubs.aip.org/asa/jel/pages/manuscript</w:t>
        </w:r>
      </w:hyperlink>
      <w:r w:rsidR="009C2EEB">
        <w:rPr>
          <w:rStyle w:val="Hyperlink"/>
        </w:rPr>
        <w:t>.</w:t>
      </w:r>
      <w:r w:rsidR="009B384F">
        <w:rPr>
          <w:rStyle w:val="Hyperlink"/>
        </w:rPr>
        <w:t xml:space="preserve"> </w:t>
      </w:r>
      <w:r w:rsidR="009C2EEB">
        <w:rPr>
          <w:rStyle w:val="Hyperlink"/>
        </w:rPr>
        <w:t xml:space="preserve"> </w:t>
      </w:r>
    </w:p>
    <w:p w14:paraId="6B99FA95" w14:textId="77777777" w:rsidR="00100B7E" w:rsidRDefault="00100B7E" w:rsidP="00100B7E"/>
    <w:p w14:paraId="0D2F0CC9" w14:textId="77777777" w:rsidR="00100B7E" w:rsidRPr="00A43030" w:rsidRDefault="00776DD7" w:rsidP="000937D7">
      <w:pPr>
        <w:pStyle w:val="JASA-ELfirst-levelheading"/>
        <w:numPr>
          <w:ilvl w:val="0"/>
          <w:numId w:val="0"/>
        </w:numPr>
        <w:ind w:left="360" w:hanging="360"/>
      </w:pPr>
      <w:r>
        <w:t xml:space="preserve">References and Links </w:t>
      </w:r>
      <w:r w:rsidR="009B384F">
        <w:t>(NUMERICAL STYLE)</w:t>
      </w:r>
    </w:p>
    <w:p w14:paraId="610A28CD" w14:textId="77777777" w:rsidR="00100B7E" w:rsidRDefault="00100B7E" w:rsidP="00475D6C">
      <w:pPr>
        <w:pStyle w:val="JASA-ELFigureCaptionsandEndnotes"/>
      </w:pPr>
      <w:r w:rsidRPr="00A43030">
        <w:rPr>
          <w:vertAlign w:val="superscript"/>
        </w:rPr>
        <w:t>1</w:t>
      </w:r>
      <w:r>
        <w:t xml:space="preserve"> A. N. Norris, “Finite-amplitude wave in solids,” in </w:t>
      </w:r>
      <w:r w:rsidRPr="00E820F6">
        <w:rPr>
          <w:i/>
          <w:iCs/>
        </w:rPr>
        <w:t>Nonlinear Acoustics</w:t>
      </w:r>
      <w:r>
        <w:t xml:space="preserve">, edited by M. F. Hamilton and D. T. Blackstock (Academic, San Diego, 1998), </w:t>
      </w:r>
      <w:r w:rsidR="00D8042F">
        <w:t>Chap. 9</w:t>
      </w:r>
      <w:r>
        <w:t>.</w:t>
      </w:r>
    </w:p>
    <w:p w14:paraId="5DCC19A3" w14:textId="77777777" w:rsidR="00D8042F" w:rsidRDefault="00100B7E" w:rsidP="00475D6C">
      <w:pPr>
        <w:pStyle w:val="JASA-ELFigureCaptionsandEndnotes"/>
      </w:pPr>
      <w:r w:rsidRPr="00A43030">
        <w:rPr>
          <w:vertAlign w:val="superscript"/>
        </w:rPr>
        <w:t xml:space="preserve">2 </w:t>
      </w:r>
      <w:r w:rsidR="00D8042F" w:rsidRPr="00CF605B">
        <w:t xml:space="preserve">J. Smith and M. Ross, “Chemical and mineral compositions of sediments from ODP Site,” Name of repository, V. 2.1, Dataset (2015). </w:t>
      </w:r>
    </w:p>
    <w:p w14:paraId="7A0061E5" w14:textId="77777777" w:rsidR="00100B7E" w:rsidRDefault="00100B7E" w:rsidP="00475D6C">
      <w:pPr>
        <w:pStyle w:val="JASA-ELFigureCaptionsandEndnotes"/>
      </w:pPr>
      <w:r w:rsidRPr="00A43030">
        <w:rPr>
          <w:vertAlign w:val="superscript"/>
        </w:rPr>
        <w:t>3</w:t>
      </w:r>
      <w:r>
        <w:t xml:space="preserve"> J. P. Hollman, </w:t>
      </w:r>
      <w:r w:rsidRPr="00E820F6">
        <w:rPr>
          <w:i/>
          <w:iCs/>
        </w:rPr>
        <w:t>Heat Transfer</w:t>
      </w:r>
      <w:r w:rsidR="00C42CFC">
        <w:t>,</w:t>
      </w:r>
      <w:r>
        <w:t xml:space="preserve"> 8th ed. (McGraw-Hill, New York, 1997), p. 55</w:t>
      </w:r>
      <w:r w:rsidR="00D8042F">
        <w:t>-56</w:t>
      </w:r>
      <w:r>
        <w:t>.</w:t>
      </w:r>
    </w:p>
    <w:p w14:paraId="7BB88CAB" w14:textId="77777777" w:rsidR="00100B7E" w:rsidRDefault="00100B7E" w:rsidP="00475D6C">
      <w:pPr>
        <w:pStyle w:val="JASA-ELFigureCaptionsandEndnotes"/>
      </w:pPr>
      <w:r w:rsidRPr="00A43030">
        <w:rPr>
          <w:vertAlign w:val="superscript"/>
        </w:rPr>
        <w:lastRenderedPageBreak/>
        <w:t>4</w:t>
      </w:r>
      <w:r>
        <w:t xml:space="preserve"> </w:t>
      </w:r>
      <w:r w:rsidR="00D8042F" w:rsidRPr="00280051">
        <w:t xml:space="preserve">D. Fogerty, J. R. Dubno, and V. Shafiro, “Perception of interrupted speech and text: Listener and modality factors,” JASA Express Lett. </w:t>
      </w:r>
      <w:r w:rsidR="00D8042F" w:rsidRPr="00CF605B">
        <w:rPr>
          <w:b/>
          <w:bCs/>
        </w:rPr>
        <w:t>2</w:t>
      </w:r>
      <w:r w:rsidR="00D8042F" w:rsidRPr="00280051">
        <w:t>, 064402 (2022).</w:t>
      </w:r>
    </w:p>
    <w:p w14:paraId="71F96D56" w14:textId="77777777" w:rsidR="00100B7E" w:rsidRDefault="00100B7E" w:rsidP="00475D6C">
      <w:pPr>
        <w:pStyle w:val="JASA-ELFigureCaptionsandEndnotes"/>
      </w:pPr>
      <w:r w:rsidRPr="00A43030">
        <w:rPr>
          <w:vertAlign w:val="superscript"/>
        </w:rPr>
        <w:t>5</w:t>
      </w:r>
      <w:r>
        <w:t xml:space="preserve"> </w:t>
      </w:r>
      <w:r w:rsidR="007E6785">
        <w:t xml:space="preserve">Any footnotes to text material will be included in the reference list, numbered according to where it is mentioned in the text. </w:t>
      </w:r>
    </w:p>
    <w:p w14:paraId="08E467C5" w14:textId="77777777" w:rsidR="00100B7E" w:rsidRDefault="00100B7E" w:rsidP="00475D6C">
      <w:pPr>
        <w:pStyle w:val="JASA-ELFigureCaptionsandEndnotes"/>
      </w:pPr>
      <w:r w:rsidRPr="00A43030">
        <w:rPr>
          <w:vertAlign w:val="superscript"/>
        </w:rPr>
        <w:t>6</w:t>
      </w:r>
      <w:r>
        <w:t xml:space="preserve"> </w:t>
      </w:r>
      <w:r w:rsidRPr="00A43030">
        <w:t>P. Luizard, and X. Pelorson, “Threshold of oscillation of a vocal fold replica with unilateral surface growths,” J. Acoust. Soc. Am (published online 2017).</w:t>
      </w:r>
    </w:p>
    <w:p w14:paraId="3D6D96DB" w14:textId="77777777" w:rsidR="00100B7E" w:rsidRDefault="00100B7E" w:rsidP="00475D6C">
      <w:pPr>
        <w:pStyle w:val="JASA-ELFigureCaptionsandEndnotes"/>
      </w:pPr>
      <w:r w:rsidRPr="00825F62">
        <w:rPr>
          <w:vertAlign w:val="superscript"/>
        </w:rPr>
        <w:t>7</w:t>
      </w:r>
      <w:r>
        <w:t xml:space="preserve"> </w:t>
      </w:r>
      <w:r w:rsidR="00D8042F" w:rsidRPr="00C70103">
        <w:t>E. Fernandez-Grande, “Four decades of near-field acoustic holography,” J. Acoust. Soc. Am., in press (2022).</w:t>
      </w:r>
    </w:p>
    <w:p w14:paraId="3041226E" w14:textId="77777777" w:rsidR="00100B7E" w:rsidRDefault="006A08F9" w:rsidP="00475D6C">
      <w:pPr>
        <w:pStyle w:val="JASA-ELFigureCaptionsandEndnotes"/>
      </w:pPr>
      <w:r>
        <w:rPr>
          <w:vertAlign w:val="superscript"/>
        </w:rPr>
        <w:t>8</w:t>
      </w:r>
      <w:r w:rsidR="00100B7E">
        <w:t xml:space="preserve"> </w:t>
      </w:r>
      <w:r w:rsidR="00100B7E" w:rsidRPr="00973C4E">
        <w:t xml:space="preserve">P. Riety, </w:t>
      </w:r>
      <w:r w:rsidR="00100B7E">
        <w:t>“</w:t>
      </w:r>
      <w:r w:rsidR="00100B7E" w:rsidRPr="00973C4E">
        <w:t>Retour sur la theorie du thermophone a feuilles d'or</w:t>
      </w:r>
      <w:r w:rsidR="00100B7E">
        <w:t>”</w:t>
      </w:r>
      <w:r w:rsidR="00100B7E" w:rsidRPr="00973C4E">
        <w:t xml:space="preserve"> (</w:t>
      </w:r>
      <w:r w:rsidR="00100B7E">
        <w:t>“</w:t>
      </w:r>
      <w:r w:rsidR="00100B7E" w:rsidRPr="00973C4E">
        <w:t>Look back on thermo-phone theory</w:t>
      </w:r>
      <w:r w:rsidR="00100B7E">
        <w:t>”</w:t>
      </w:r>
      <w:r w:rsidR="00100B7E" w:rsidRPr="00973C4E">
        <w:t xml:space="preserve">), Cahiers d'Acoustique </w:t>
      </w:r>
      <w:r w:rsidR="00100B7E" w:rsidRPr="00E820F6">
        <w:rPr>
          <w:b/>
          <w:bCs/>
        </w:rPr>
        <w:t>70</w:t>
      </w:r>
      <w:r w:rsidR="00100B7E" w:rsidRPr="00973C4E">
        <w:t>, 169</w:t>
      </w:r>
      <w:r w:rsidR="00100B7E">
        <w:t>-</w:t>
      </w:r>
      <w:r w:rsidR="00100B7E" w:rsidRPr="00973C4E">
        <w:t>201 (1955).</w:t>
      </w:r>
    </w:p>
    <w:p w14:paraId="4DD2ABC1" w14:textId="77777777" w:rsidR="009B384F" w:rsidRDefault="009B384F" w:rsidP="00475D6C">
      <w:pPr>
        <w:pStyle w:val="JASA-ELFigureCaptionsandEndnotes"/>
      </w:pPr>
    </w:p>
    <w:p w14:paraId="2613E421" w14:textId="77777777" w:rsidR="009B384F" w:rsidRDefault="009B384F" w:rsidP="009B384F">
      <w:pPr>
        <w:pStyle w:val="JASAFigureCaptionsandEndnotes"/>
      </w:pPr>
      <w:r>
        <w:rPr>
          <w:noProof/>
        </w:rPr>
        <mc:AlternateContent>
          <mc:Choice Requires="wps">
            <w:drawing>
              <wp:anchor distT="0" distB="0" distL="114300" distR="114300" simplePos="0" relativeHeight="251659264" behindDoc="0" locked="0" layoutInCell="1" allowOverlap="1" wp14:anchorId="50EDFCCB" wp14:editId="5507D15C">
                <wp:simplePos x="0" y="0"/>
                <wp:positionH relativeFrom="column">
                  <wp:posOffset>0</wp:posOffset>
                </wp:positionH>
                <wp:positionV relativeFrom="paragraph">
                  <wp:posOffset>0</wp:posOffset>
                </wp:positionV>
                <wp:extent cx="5899150" cy="671208"/>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5899150" cy="671208"/>
                        </a:xfrm>
                        <a:prstGeom prst="rect">
                          <a:avLst/>
                        </a:prstGeom>
                        <a:solidFill>
                          <a:schemeClr val="lt1"/>
                        </a:solidFill>
                        <a:ln w="6350">
                          <a:solidFill>
                            <a:prstClr val="black"/>
                          </a:solidFill>
                        </a:ln>
                      </wps:spPr>
                      <wps:txbx>
                        <w:txbxContent>
                          <w:p w14:paraId="691690AF" w14:textId="77777777" w:rsidR="009B384F" w:rsidRPr="003A10C0" w:rsidRDefault="009B384F" w:rsidP="009B384F">
                            <w:pPr>
                              <w:rPr>
                                <w:b/>
                                <w:bCs/>
                              </w:rPr>
                            </w:pPr>
                            <w:r w:rsidRPr="003A10C0">
                              <w:rPr>
                                <w:b/>
                                <w:bCs/>
                              </w:rPr>
                              <w:t xml:space="preserve">Alternatively, you </w:t>
                            </w:r>
                            <w:r>
                              <w:rPr>
                                <w:b/>
                                <w:bCs/>
                              </w:rPr>
                              <w:t>may</w:t>
                            </w:r>
                            <w:r w:rsidRPr="003A10C0">
                              <w:rPr>
                                <w:b/>
                                <w:bCs/>
                              </w:rPr>
                              <w:t xml:space="preserve"> choose to use bibliographic reference style. NOTE: if you choose this style, any endnotes/footnotes, numbered according to where it is mentioned in text, appear directly before the reference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DFCCB" id="_x0000_t202" coordsize="21600,21600" o:spt="202" path="m,l,21600r21600,l21600,xe">
                <v:stroke joinstyle="miter"/>
                <v:path gradientshapeok="t" o:connecttype="rect"/>
              </v:shapetype>
              <v:shape id="Text Box 1" o:spid="_x0000_s1026" type="#_x0000_t202" style="position:absolute;margin-left:0;margin-top:0;width:464.5pt;height:5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" fillcolor="white [3201]" strokeweight=".5pt">
                <v:textbox>
                  <w:txbxContent>
                    <w:p w14:paraId="691690AF" w14:textId="77777777" w:rsidR="009B384F" w:rsidRPr="003A10C0" w:rsidRDefault="009B384F" w:rsidP="009B384F">
                      <w:pPr>
                        <w:rPr>
                          <w:b/>
                          <w:bCs/>
                        </w:rPr>
                      </w:pPr>
                      <w:r w:rsidRPr="003A10C0">
                        <w:rPr>
                          <w:b/>
                          <w:bCs/>
                        </w:rPr>
                        <w:t xml:space="preserve">Alternatively, you </w:t>
                      </w:r>
                      <w:r>
                        <w:rPr>
                          <w:b/>
                          <w:bCs/>
                        </w:rPr>
                        <w:t>may</w:t>
                      </w:r>
                      <w:r w:rsidRPr="003A10C0">
                        <w:rPr>
                          <w:b/>
                          <w:bCs/>
                        </w:rPr>
                        <w:t xml:space="preserve"> choose to use bibliographic reference style. NOTE: if you choose this style, any endnotes/footnotes, numbered according to where it is mentioned in text, appear directly before the reference section.</w:t>
                      </w:r>
                    </w:p>
                  </w:txbxContent>
                </v:textbox>
              </v:shape>
            </w:pict>
          </mc:Fallback>
        </mc:AlternateContent>
      </w:r>
    </w:p>
    <w:p w14:paraId="642397BC" w14:textId="77777777" w:rsidR="009B384F" w:rsidRDefault="009B384F" w:rsidP="009B384F">
      <w:pPr>
        <w:pStyle w:val="JASAFigureCaptionsandEndnotes"/>
      </w:pPr>
    </w:p>
    <w:p w14:paraId="4480E7A8" w14:textId="77777777" w:rsidR="009B384F" w:rsidRDefault="009B384F" w:rsidP="009B384F">
      <w:pPr>
        <w:pStyle w:val="Headings-Acknowlegements"/>
      </w:pPr>
      <w:r>
        <w:t>References and Links (BIBLIOGRAPHIC STYLE)</w:t>
      </w:r>
    </w:p>
    <w:p w14:paraId="2043E223" w14:textId="77777777" w:rsidR="009B384F" w:rsidRDefault="009B384F" w:rsidP="009B384F">
      <w:pPr>
        <w:pStyle w:val="JASAReferencesAlphabetical"/>
      </w:pPr>
      <w:r>
        <w:t>Christian, R. S., Davies, R. E., Tubis, A., and Anderson, C. A. (</w:t>
      </w:r>
      <w:r w:rsidRPr="00C25A51">
        <w:rPr>
          <w:b/>
          <w:bCs/>
        </w:rPr>
        <w:t>1984</w:t>
      </w:r>
      <w:r>
        <w:t xml:space="preserve">). “Effects of air loading on tympani membrane vibrations,” J. Acoust. Soc. Am. </w:t>
      </w:r>
      <w:r w:rsidRPr="00C25A51">
        <w:rPr>
          <w:b/>
          <w:bCs/>
        </w:rPr>
        <w:t>76</w:t>
      </w:r>
      <w:r>
        <w:t>, 1336–1345.</w:t>
      </w:r>
    </w:p>
    <w:p w14:paraId="674724D7" w14:textId="77777777" w:rsidR="009B384F" w:rsidRDefault="009B384F" w:rsidP="009B384F">
      <w:pPr>
        <w:pStyle w:val="JASAReferencesAlphabetical"/>
      </w:pPr>
      <w:r w:rsidRPr="00B64D6D">
        <w:t xml:space="preserve">Felisberto, </w:t>
      </w:r>
      <w:r>
        <w:t xml:space="preserve">P., </w:t>
      </w:r>
      <w:r w:rsidRPr="00B64D6D">
        <w:t xml:space="preserve">Rodríguez, </w:t>
      </w:r>
      <w:r>
        <w:t xml:space="preserve">O. C., </w:t>
      </w:r>
      <w:r w:rsidRPr="00B64D6D">
        <w:t>ao Silva,</w:t>
      </w:r>
      <w:r>
        <w:t xml:space="preserve"> J., </w:t>
      </w:r>
      <w:r w:rsidRPr="00B64D6D">
        <w:t>Jesus,</w:t>
      </w:r>
      <w:r>
        <w:t xml:space="preserve"> S. M., </w:t>
      </w:r>
      <w:r w:rsidRPr="00B64D6D">
        <w:t>Ferreira,</w:t>
      </w:r>
      <w:r>
        <w:t xml:space="preserve"> H. Q.,</w:t>
      </w:r>
      <w:r w:rsidRPr="00B64D6D">
        <w:t xml:space="preserve"> Ferreira, </w:t>
      </w:r>
      <w:r>
        <w:t xml:space="preserve">P. P., </w:t>
      </w:r>
      <w:r w:rsidRPr="00B64D6D">
        <w:t xml:space="preserve">Cunha, </w:t>
      </w:r>
      <w:r>
        <w:t xml:space="preserve">M. E., </w:t>
      </w:r>
      <w:r w:rsidRPr="00B64D6D">
        <w:t>de los Santos,</w:t>
      </w:r>
      <w:r>
        <w:t xml:space="preserve"> C. B., </w:t>
      </w:r>
      <w:r w:rsidRPr="00B64D6D">
        <w:t xml:space="preserve">Olivé, </w:t>
      </w:r>
      <w:r>
        <w:t xml:space="preserve">I., </w:t>
      </w:r>
      <w:r w:rsidRPr="00B64D6D">
        <w:t>and Santos,</w:t>
      </w:r>
      <w:r>
        <w:t xml:space="preserve"> R. (</w:t>
      </w:r>
      <w:r w:rsidRPr="00C25A51">
        <w:rPr>
          <w:b/>
          <w:bCs/>
        </w:rPr>
        <w:t>2017</w:t>
      </w:r>
      <w:r>
        <w:t>).</w:t>
      </w:r>
      <w:r w:rsidRPr="00B64D6D">
        <w:t xml:space="preserve"> </w:t>
      </w:r>
      <w:r w:rsidRPr="00B64D6D">
        <w:lastRenderedPageBreak/>
        <w:t xml:space="preserve">“Monitoring bubble production in a seagrass meadow using a source of opportunity,” Proc. Mtgs. Acoust. </w:t>
      </w:r>
      <w:r w:rsidRPr="00C25A51">
        <w:rPr>
          <w:b/>
          <w:bCs/>
        </w:rPr>
        <w:t>30</w:t>
      </w:r>
      <w:r w:rsidRPr="00B64D6D">
        <w:t>, 005002</w:t>
      </w:r>
      <w:r>
        <w:t xml:space="preserve">. </w:t>
      </w:r>
    </w:p>
    <w:p w14:paraId="2F5D3AED" w14:textId="77777777" w:rsidR="00FA568B" w:rsidRPr="00C25A51" w:rsidRDefault="00FA568B" w:rsidP="00FA568B">
      <w:pPr>
        <w:pStyle w:val="JASAReferencesAlphabetical"/>
        <w:rPr>
          <w:rFonts w:cstheme="minorHAnsi"/>
        </w:rPr>
      </w:pPr>
      <w:r w:rsidRPr="00C25A51">
        <w:rPr>
          <w:rFonts w:cstheme="minorHAnsi"/>
        </w:rPr>
        <w:t>Fernandez-Grande, E. (</w:t>
      </w:r>
      <w:r w:rsidRPr="00C25A51">
        <w:rPr>
          <w:rFonts w:cstheme="minorHAnsi"/>
          <w:b/>
          <w:bCs/>
        </w:rPr>
        <w:t>2022</w:t>
      </w:r>
      <w:r w:rsidRPr="00C25A51">
        <w:rPr>
          <w:rFonts w:cstheme="minorHAnsi"/>
        </w:rPr>
        <w:t>). “Four decades of near-field acoustic holography,” J. Acoust. Soc. Am., in press.</w:t>
      </w:r>
    </w:p>
    <w:p w14:paraId="26AA6260" w14:textId="77777777" w:rsidR="009B384F" w:rsidRDefault="009B384F" w:rsidP="009B384F">
      <w:pPr>
        <w:pStyle w:val="JASAReferencesAlphabetical"/>
      </w:pPr>
      <w:r>
        <w:t>Flatte, S. M. (</w:t>
      </w:r>
      <w:r w:rsidRPr="008D3FD4">
        <w:rPr>
          <w:b/>
          <w:bCs/>
        </w:rPr>
        <w:t>1979</w:t>
      </w:r>
      <w:r>
        <w:t xml:space="preserve">). </w:t>
      </w:r>
      <w:r w:rsidRPr="00C25A51">
        <w:rPr>
          <w:i/>
          <w:iCs/>
        </w:rPr>
        <w:t>Sound Transmission through Fluctuating Ocean</w:t>
      </w:r>
      <w:r>
        <w:t xml:space="preserve"> (Cambridge University Press, London), pp. 31–47.</w:t>
      </w:r>
    </w:p>
    <w:p w14:paraId="718CD344" w14:textId="77777777" w:rsidR="009B384F" w:rsidRDefault="009B384F" w:rsidP="009B384F">
      <w:pPr>
        <w:pStyle w:val="JASAReferencesAlphabetical"/>
      </w:pPr>
      <w:r>
        <w:t>Green, D. M., and Swets, J. A. (</w:t>
      </w:r>
      <w:r w:rsidRPr="00C25A51">
        <w:rPr>
          <w:b/>
          <w:bCs/>
        </w:rPr>
        <w:t>1988</w:t>
      </w:r>
      <w:r>
        <w:t xml:space="preserve">). </w:t>
      </w:r>
      <w:r w:rsidRPr="00C25A51">
        <w:rPr>
          <w:i/>
          <w:iCs/>
        </w:rPr>
        <w:t>Signal Detection Theory and Psychophysics</w:t>
      </w:r>
      <w:r>
        <w:t>, revised ed. (Peninsula, Los Altos, CA), Chap. 4.</w:t>
      </w:r>
    </w:p>
    <w:p w14:paraId="4291C21A" w14:textId="77777777" w:rsidR="009B384F" w:rsidRDefault="009B384F" w:rsidP="009B384F">
      <w:pPr>
        <w:pStyle w:val="JASAReferencesAlphabetical"/>
        <w:rPr>
          <w:sz w:val="23"/>
          <w:szCs w:val="23"/>
        </w:rPr>
      </w:pPr>
      <w:r>
        <w:rPr>
          <w:sz w:val="23"/>
          <w:szCs w:val="23"/>
        </w:rPr>
        <w:t xml:space="preserve">Luizard, P., and Pelorson, X. </w:t>
      </w:r>
      <w:r w:rsidRPr="00C25A51">
        <w:rPr>
          <w:sz w:val="23"/>
          <w:szCs w:val="23"/>
        </w:rPr>
        <w:t>(</w:t>
      </w:r>
      <w:r w:rsidRPr="00C25A51">
        <w:rPr>
          <w:b/>
          <w:bCs/>
          <w:sz w:val="23"/>
          <w:szCs w:val="23"/>
        </w:rPr>
        <w:t>2017</w:t>
      </w:r>
      <w:r w:rsidRPr="00C25A51">
        <w:rPr>
          <w:sz w:val="23"/>
          <w:szCs w:val="23"/>
        </w:rPr>
        <w:t>)</w:t>
      </w:r>
      <w:r>
        <w:rPr>
          <w:sz w:val="23"/>
          <w:szCs w:val="23"/>
        </w:rPr>
        <w:t>.</w:t>
      </w:r>
      <w:r w:rsidRPr="00C25A51">
        <w:rPr>
          <w:sz w:val="23"/>
          <w:szCs w:val="23"/>
        </w:rPr>
        <w:t xml:space="preserve"> </w:t>
      </w:r>
      <w:r>
        <w:rPr>
          <w:sz w:val="23"/>
          <w:szCs w:val="23"/>
        </w:rPr>
        <w:t>“Threshold of oscillation of a vocal fold replica with unilateral surface growths,” J. Acoust. Soc. Am (published online).</w:t>
      </w:r>
    </w:p>
    <w:p w14:paraId="6CD03696" w14:textId="77777777" w:rsidR="009B384F" w:rsidRPr="00A43030" w:rsidRDefault="009B384F" w:rsidP="008D3FD4">
      <w:pPr>
        <w:pStyle w:val="JASAReferencesAlphabetical"/>
        <w:rPr>
          <w:sz w:val="23"/>
          <w:szCs w:val="23"/>
        </w:rPr>
      </w:pPr>
      <w:r w:rsidRPr="00973C4E">
        <w:rPr>
          <w:sz w:val="23"/>
          <w:szCs w:val="23"/>
        </w:rPr>
        <w:t xml:space="preserve">Riety, </w:t>
      </w:r>
      <w:r>
        <w:rPr>
          <w:sz w:val="23"/>
          <w:szCs w:val="23"/>
        </w:rPr>
        <w:t>P. (</w:t>
      </w:r>
      <w:r w:rsidRPr="00C25A51">
        <w:rPr>
          <w:b/>
          <w:bCs/>
          <w:sz w:val="23"/>
          <w:szCs w:val="23"/>
        </w:rPr>
        <w:t>1955</w:t>
      </w:r>
      <w:r>
        <w:rPr>
          <w:sz w:val="23"/>
          <w:szCs w:val="23"/>
        </w:rPr>
        <w:t xml:space="preserve">). </w:t>
      </w:r>
      <w:r w:rsidRPr="00973C4E">
        <w:rPr>
          <w:sz w:val="23"/>
          <w:szCs w:val="23"/>
        </w:rPr>
        <w:t xml:space="preserve">“Retour sur la theorie du thermophone a feuilles d'orr” (“Look back on thermo-phone theory”), Cahiers d'Acoustique </w:t>
      </w:r>
      <w:r w:rsidRPr="00C25A51">
        <w:rPr>
          <w:b/>
          <w:bCs/>
          <w:sz w:val="23"/>
          <w:szCs w:val="23"/>
        </w:rPr>
        <w:t>70</w:t>
      </w:r>
      <w:r w:rsidRPr="00973C4E">
        <w:rPr>
          <w:sz w:val="23"/>
          <w:szCs w:val="23"/>
        </w:rPr>
        <w:t>, 169-201.</w:t>
      </w:r>
    </w:p>
    <w:p w14:paraId="0ACAFBDA" w14:textId="77777777" w:rsidR="009B384F" w:rsidRPr="004F0D70" w:rsidRDefault="009B384F" w:rsidP="00475D6C">
      <w:pPr>
        <w:pStyle w:val="JASA-ELFigureCaptionsandEndnotes"/>
      </w:pPr>
    </w:p>
    <w:sectPr w:rsidR="009B384F" w:rsidRPr="004F0D70" w:rsidSect="005740CC">
      <w:pgSz w:w="12240" w:h="15840"/>
      <w:pgMar w:top="1440" w:right="2160" w:bottom="1440" w:left="216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ory Hom-Weaver" w:date="2024-02-15T07:56:00Z" w:initials="CHW">
    <w:p w14:paraId="4BB58021" w14:textId="16698E8B" w:rsidR="003538CD" w:rsidRDefault="003538CD">
      <w:pPr>
        <w:pStyle w:val="CommentText"/>
      </w:pPr>
      <w:r>
        <w:rPr>
          <w:rStyle w:val="CommentReference"/>
        </w:rPr>
        <w:annotationRef/>
      </w:r>
      <w:r>
        <w:t xml:space="preserve">Do we want to include a figure of the drifter for reference? </w:t>
      </w:r>
    </w:p>
  </w:comment>
  <w:comment w:id="52" w:author="Cory Hom-Weaver" w:date="2024-02-15T08:20:00Z" w:initials="CHW">
    <w:p w14:paraId="4C7DDC43" w14:textId="0C18A599" w:rsidR="00647D8C" w:rsidRDefault="00647D8C">
      <w:pPr>
        <w:pStyle w:val="CommentText"/>
      </w:pPr>
      <w:r>
        <w:rPr>
          <w:rStyle w:val="CommentReference"/>
        </w:rPr>
        <w:annotationRef/>
      </w:r>
      <w:r>
        <w:t>Maybe we add a figure?</w:t>
      </w:r>
    </w:p>
  </w:comment>
  <w:comment w:id="53" w:author="Cory Hom-Weaver" w:date="2024-02-15T08:20:00Z" w:initials="CHW">
    <w:p w14:paraId="084A93E8" w14:textId="3018DA0A" w:rsidR="00647D8C" w:rsidRDefault="00647D8C">
      <w:pPr>
        <w:pStyle w:val="CommentText"/>
      </w:pPr>
      <w:r>
        <w:rPr>
          <w:rStyle w:val="CommentReference"/>
        </w:rPr>
        <w:annotationRef/>
      </w:r>
    </w:p>
  </w:comment>
  <w:comment w:id="63" w:author="Cory Hom-Weaver" w:date="2024-02-15T08:10:00Z" w:initials="CHW">
    <w:p w14:paraId="0436B6F7" w14:textId="1464EE79" w:rsidR="003538CD" w:rsidRDefault="003538CD">
      <w:pPr>
        <w:pStyle w:val="CommentText"/>
      </w:pPr>
      <w:r>
        <w:rPr>
          <w:rStyle w:val="CommentReference"/>
        </w:rPr>
        <w:annotationRef/>
      </w:r>
      <w:r>
        <w:t>I know that we have the calibrations</w:t>
      </w:r>
      <w:r w:rsidR="000550CF">
        <w:t xml:space="preserve"> for the hydrophones but I don’t know about the recorders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58021" w15:done="0"/>
  <w15:commentEx w15:paraId="4C7DDC43" w15:done="0"/>
  <w15:commentEx w15:paraId="084A93E8" w15:paraIdParent="4C7DDC43" w15:done="0"/>
  <w15:commentEx w15:paraId="0436B6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84228" w16cex:dateUtc="2024-02-15T15:56:00Z"/>
  <w16cex:commentExtensible w16cex:durableId="297847CE" w16cex:dateUtc="2024-02-15T16:20:00Z"/>
  <w16cex:commentExtensible w16cex:durableId="297847D4" w16cex:dateUtc="2024-02-15T16:20:00Z"/>
  <w16cex:commentExtensible w16cex:durableId="2978456D" w16cex:dateUtc="2024-02-15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58021" w16cid:durableId="29784228"/>
  <w16cid:commentId w16cid:paraId="4C7DDC43" w16cid:durableId="297847CE"/>
  <w16cid:commentId w16cid:paraId="084A93E8" w16cid:durableId="297847D4"/>
  <w16cid:commentId w16cid:paraId="0436B6F7" w16cid:durableId="297845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5DA4" w14:textId="77777777" w:rsidR="005858E0" w:rsidRDefault="005858E0" w:rsidP="00436843">
      <w:r>
        <w:separator/>
      </w:r>
    </w:p>
  </w:endnote>
  <w:endnote w:type="continuationSeparator" w:id="0">
    <w:p w14:paraId="1233B173" w14:textId="77777777" w:rsidR="005858E0" w:rsidRDefault="005858E0" w:rsidP="0043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6547606"/>
      <w:docPartObj>
        <w:docPartGallery w:val="Page Numbers (Bottom of Page)"/>
        <w:docPartUnique/>
      </w:docPartObj>
    </w:sdtPr>
    <w:sdtEndPr>
      <w:rPr>
        <w:rStyle w:val="PageNumber"/>
      </w:rPr>
    </w:sdtEndPr>
    <w:sdtContent>
      <w:p w14:paraId="03BF557F" w14:textId="77777777" w:rsidR="00CA1E4C" w:rsidRDefault="00CA1E4C" w:rsidP="00742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3F9857" w14:textId="77777777" w:rsidR="00CA1E4C" w:rsidRDefault="00CA1E4C" w:rsidP="00CA1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7839119"/>
      <w:docPartObj>
        <w:docPartGallery w:val="Page Numbers (Bottom of Page)"/>
        <w:docPartUnique/>
      </w:docPartObj>
    </w:sdtPr>
    <w:sdtEndPr>
      <w:rPr>
        <w:rStyle w:val="PageNumber"/>
      </w:rPr>
    </w:sdtEndPr>
    <w:sdtContent>
      <w:p w14:paraId="28DBD961" w14:textId="77777777" w:rsidR="00CA1E4C" w:rsidRDefault="00CA1E4C" w:rsidP="00742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2F171D" w14:textId="77777777" w:rsidR="00CA1E4C" w:rsidRDefault="00CA1E4C" w:rsidP="00CA1E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E68BB" w14:textId="77777777" w:rsidR="005858E0" w:rsidRDefault="005858E0" w:rsidP="00436843">
      <w:r>
        <w:separator/>
      </w:r>
    </w:p>
  </w:footnote>
  <w:footnote w:type="continuationSeparator" w:id="0">
    <w:p w14:paraId="635CE002" w14:textId="77777777" w:rsidR="005858E0" w:rsidRDefault="005858E0" w:rsidP="00436843">
      <w:r>
        <w:continuationSeparator/>
      </w:r>
    </w:p>
  </w:footnote>
  <w:footnote w:id="1">
    <w:p w14:paraId="213B1AC7" w14:textId="77777777" w:rsidR="00436843" w:rsidRDefault="00436843" w:rsidP="00436843">
      <w:pPr>
        <w:pStyle w:val="FootnoteText"/>
      </w:pPr>
      <w:r>
        <w:rPr>
          <w:rStyle w:val="FootnoteReference"/>
        </w:rPr>
        <w:t>a</w:t>
      </w:r>
      <w:r>
        <w:t xml:space="preserve"> </w:t>
      </w:r>
      <w:r w:rsidR="00CA1E4C" w:rsidRPr="00CA1E4C">
        <w:t>Auth</w:t>
      </w:r>
      <w:r w:rsidR="00CA1E4C">
        <w:t>or to whom correspondence should be addressed.</w:t>
      </w:r>
      <w:r w:rsidRPr="003730C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F65"/>
    <w:multiLevelType w:val="multilevel"/>
    <w:tmpl w:val="668EBA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0E7B2E"/>
    <w:multiLevelType w:val="multilevel"/>
    <w:tmpl w:val="BF362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35F38E0"/>
    <w:multiLevelType w:val="hybridMultilevel"/>
    <w:tmpl w:val="5F26CBE6"/>
    <w:lvl w:ilvl="0" w:tplc="47D64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72F1A"/>
    <w:multiLevelType w:val="hybridMultilevel"/>
    <w:tmpl w:val="4DC28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B0613F"/>
    <w:multiLevelType w:val="hybridMultilevel"/>
    <w:tmpl w:val="D7B8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6439D"/>
    <w:multiLevelType w:val="hybridMultilevel"/>
    <w:tmpl w:val="EBB63ECA"/>
    <w:lvl w:ilvl="0" w:tplc="1EA87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5564F"/>
    <w:multiLevelType w:val="multilevel"/>
    <w:tmpl w:val="A3FEE2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04744F9"/>
    <w:multiLevelType w:val="multilevel"/>
    <w:tmpl w:val="5C4C4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2D13F0B"/>
    <w:multiLevelType w:val="hybridMultilevel"/>
    <w:tmpl w:val="7486A56E"/>
    <w:lvl w:ilvl="0" w:tplc="11B0E2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10BB8"/>
    <w:multiLevelType w:val="multilevel"/>
    <w:tmpl w:val="D6528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312201D"/>
    <w:multiLevelType w:val="multilevel"/>
    <w:tmpl w:val="AEAA3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2%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03556C"/>
    <w:multiLevelType w:val="hybridMultilevel"/>
    <w:tmpl w:val="89F8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E084F"/>
    <w:multiLevelType w:val="hybridMultilevel"/>
    <w:tmpl w:val="B9D2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D225A1"/>
    <w:multiLevelType w:val="multilevel"/>
    <w:tmpl w:val="E5E04FB2"/>
    <w:lvl w:ilvl="0">
      <w:start w:val="1"/>
      <w:numFmt w:val="decimal"/>
      <w:pStyle w:val="JASA-ELfirst-levelheading"/>
      <w:lvlText w:val="%1."/>
      <w:lvlJc w:val="left"/>
      <w:pPr>
        <w:ind w:left="720" w:hanging="360"/>
      </w:pPr>
      <w:rPr>
        <w:rFonts w:hint="default"/>
      </w:rPr>
    </w:lvl>
    <w:lvl w:ilvl="1">
      <w:start w:val="1"/>
      <w:numFmt w:val="decimal"/>
      <w:pStyle w:val="JASA-ELsecond-levelheading"/>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16B0A5C"/>
    <w:multiLevelType w:val="multilevel"/>
    <w:tmpl w:val="9D346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6604923"/>
    <w:multiLevelType w:val="hybridMultilevel"/>
    <w:tmpl w:val="F4FE6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1C76E7"/>
    <w:multiLevelType w:val="hybridMultilevel"/>
    <w:tmpl w:val="32D81456"/>
    <w:lvl w:ilvl="0" w:tplc="7F8A5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7"/>
  </w:num>
  <w:num w:numId="5">
    <w:abstractNumId w:val="8"/>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2"/>
    </w:lvlOverride>
    <w:lvlOverride w:ilvl="1">
      <w:startOverride w:val="1"/>
    </w:lvlOverride>
  </w:num>
  <w:num w:numId="10">
    <w:abstractNumId w:val="0"/>
  </w:num>
  <w:num w:numId="11">
    <w:abstractNumId w:val="9"/>
  </w:num>
  <w:num w:numId="12">
    <w:abstractNumId w:val="10"/>
  </w:num>
  <w:num w:numId="13">
    <w:abstractNumId w:val="1"/>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 w:numId="18">
    <w:abstractNumId w:val="12"/>
  </w:num>
  <w:num w:numId="19">
    <w:abstractNumId w:val="4"/>
  </w:num>
  <w:num w:numId="20">
    <w:abstractNumId w:val="11"/>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ry Hom-Weaver">
    <w15:presenceInfo w15:providerId="AD" w15:userId="S-1-5-21-1625102663-4013227018-1311561448-68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52"/>
    <w:rsid w:val="000113CC"/>
    <w:rsid w:val="000550CF"/>
    <w:rsid w:val="000937D7"/>
    <w:rsid w:val="000A17FF"/>
    <w:rsid w:val="000A2324"/>
    <w:rsid w:val="000A60AE"/>
    <w:rsid w:val="000B3833"/>
    <w:rsid w:val="000B6103"/>
    <w:rsid w:val="000C0225"/>
    <w:rsid w:val="000C463A"/>
    <w:rsid w:val="000D122B"/>
    <w:rsid w:val="000F63CB"/>
    <w:rsid w:val="00100B7E"/>
    <w:rsid w:val="0010420D"/>
    <w:rsid w:val="00116BFA"/>
    <w:rsid w:val="001902F1"/>
    <w:rsid w:val="001A7CD3"/>
    <w:rsid w:val="00231406"/>
    <w:rsid w:val="002F75E8"/>
    <w:rsid w:val="003538CD"/>
    <w:rsid w:val="003A0377"/>
    <w:rsid w:val="003E3E12"/>
    <w:rsid w:val="004273A1"/>
    <w:rsid w:val="00435344"/>
    <w:rsid w:val="00436843"/>
    <w:rsid w:val="00475D6C"/>
    <w:rsid w:val="004B1094"/>
    <w:rsid w:val="004C54A2"/>
    <w:rsid w:val="004E54B2"/>
    <w:rsid w:val="004F0D70"/>
    <w:rsid w:val="00551A5C"/>
    <w:rsid w:val="0056523A"/>
    <w:rsid w:val="005740CC"/>
    <w:rsid w:val="005835FD"/>
    <w:rsid w:val="005858E0"/>
    <w:rsid w:val="005D07E9"/>
    <w:rsid w:val="00647D8C"/>
    <w:rsid w:val="0065679B"/>
    <w:rsid w:val="006A08F9"/>
    <w:rsid w:val="006C1516"/>
    <w:rsid w:val="007200D2"/>
    <w:rsid w:val="00776DD7"/>
    <w:rsid w:val="007A7E7B"/>
    <w:rsid w:val="007B5A21"/>
    <w:rsid w:val="007C4CBE"/>
    <w:rsid w:val="007C57A1"/>
    <w:rsid w:val="007D3552"/>
    <w:rsid w:val="007E1C4E"/>
    <w:rsid w:val="007E6785"/>
    <w:rsid w:val="007F3149"/>
    <w:rsid w:val="008434D0"/>
    <w:rsid w:val="0086056F"/>
    <w:rsid w:val="0086095E"/>
    <w:rsid w:val="00863A4C"/>
    <w:rsid w:val="008A699C"/>
    <w:rsid w:val="008C2245"/>
    <w:rsid w:val="008D3FD4"/>
    <w:rsid w:val="008F56C0"/>
    <w:rsid w:val="00900F21"/>
    <w:rsid w:val="009126A4"/>
    <w:rsid w:val="009233EB"/>
    <w:rsid w:val="00937D31"/>
    <w:rsid w:val="00951106"/>
    <w:rsid w:val="00955A08"/>
    <w:rsid w:val="009948F7"/>
    <w:rsid w:val="009B384F"/>
    <w:rsid w:val="009C2EEB"/>
    <w:rsid w:val="009F6B00"/>
    <w:rsid w:val="00A102A9"/>
    <w:rsid w:val="00A135A9"/>
    <w:rsid w:val="00A25FCB"/>
    <w:rsid w:val="00A40A24"/>
    <w:rsid w:val="00A43176"/>
    <w:rsid w:val="00A87A4E"/>
    <w:rsid w:val="00AF5AD8"/>
    <w:rsid w:val="00B52572"/>
    <w:rsid w:val="00B71B7E"/>
    <w:rsid w:val="00B8470B"/>
    <w:rsid w:val="00B92426"/>
    <w:rsid w:val="00B96109"/>
    <w:rsid w:val="00C42CFC"/>
    <w:rsid w:val="00C77304"/>
    <w:rsid w:val="00C9509A"/>
    <w:rsid w:val="00CA1E4C"/>
    <w:rsid w:val="00CC35C9"/>
    <w:rsid w:val="00CC3CA7"/>
    <w:rsid w:val="00D0158B"/>
    <w:rsid w:val="00D03F9C"/>
    <w:rsid w:val="00D10F93"/>
    <w:rsid w:val="00D13EA9"/>
    <w:rsid w:val="00D43990"/>
    <w:rsid w:val="00D65217"/>
    <w:rsid w:val="00D77E65"/>
    <w:rsid w:val="00D8042F"/>
    <w:rsid w:val="00D86F2D"/>
    <w:rsid w:val="00DA2205"/>
    <w:rsid w:val="00DD155C"/>
    <w:rsid w:val="00DD5511"/>
    <w:rsid w:val="00DE33F3"/>
    <w:rsid w:val="00DE3CE3"/>
    <w:rsid w:val="00DF6F69"/>
    <w:rsid w:val="00E44E65"/>
    <w:rsid w:val="00E51DB9"/>
    <w:rsid w:val="00E820F6"/>
    <w:rsid w:val="00E93447"/>
    <w:rsid w:val="00F12116"/>
    <w:rsid w:val="00F23AE6"/>
    <w:rsid w:val="00F24859"/>
    <w:rsid w:val="00F2755F"/>
    <w:rsid w:val="00F3496A"/>
    <w:rsid w:val="00F60769"/>
    <w:rsid w:val="00FA568B"/>
    <w:rsid w:val="00FB4245"/>
    <w:rsid w:val="00FD441E"/>
    <w:rsid w:val="00FD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C5AA"/>
  <w15:chartTrackingRefBased/>
  <w15:docId w15:val="{1FDB5D0A-6F3F-4D47-A1F5-B76097AC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843"/>
  </w:style>
  <w:style w:type="paragraph" w:styleId="Heading1">
    <w:name w:val="heading 1"/>
    <w:basedOn w:val="Normal"/>
    <w:next w:val="Normal"/>
    <w:link w:val="Heading1Char"/>
    <w:uiPriority w:val="9"/>
    <w:qFormat/>
    <w:rsid w:val="009233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3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33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434D0"/>
  </w:style>
  <w:style w:type="character" w:customStyle="1" w:styleId="Heading2Char">
    <w:name w:val="Heading 2 Char"/>
    <w:basedOn w:val="DefaultParagraphFont"/>
    <w:link w:val="Heading2"/>
    <w:uiPriority w:val="9"/>
    <w:semiHidden/>
    <w:rsid w:val="009233EB"/>
    <w:rPr>
      <w:rFonts w:asciiTheme="majorHAnsi" w:eastAsiaTheme="majorEastAsia" w:hAnsiTheme="majorHAnsi" w:cstheme="majorBidi"/>
      <w:color w:val="2F5496" w:themeColor="accent1" w:themeShade="BF"/>
      <w:sz w:val="26"/>
      <w:szCs w:val="26"/>
    </w:rPr>
  </w:style>
  <w:style w:type="paragraph" w:customStyle="1" w:styleId="JASA-ELfirst-levelheading">
    <w:name w:val="JASA-EL first-level heading"/>
    <w:basedOn w:val="ListParagraph"/>
    <w:qFormat/>
    <w:rsid w:val="009948F7"/>
    <w:pPr>
      <w:numPr>
        <w:numId w:val="16"/>
      </w:numPr>
      <w:spacing w:before="240" w:after="240" w:line="480" w:lineRule="auto"/>
      <w:ind w:left="360"/>
    </w:pPr>
    <w:rPr>
      <w:rFonts w:ascii="Garamond" w:hAnsi="Garamond" w:cs="Times New Roman"/>
      <w:b/>
      <w:bCs/>
    </w:rPr>
  </w:style>
  <w:style w:type="character" w:customStyle="1" w:styleId="Heading1Char">
    <w:name w:val="Heading 1 Char"/>
    <w:basedOn w:val="DefaultParagraphFont"/>
    <w:link w:val="Heading1"/>
    <w:uiPriority w:val="9"/>
    <w:rsid w:val="009233E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36843"/>
    <w:rPr>
      <w:rFonts w:ascii="Garamond" w:hAnsi="Garamond"/>
      <w:sz w:val="20"/>
      <w:szCs w:val="20"/>
    </w:rPr>
  </w:style>
  <w:style w:type="character" w:customStyle="1" w:styleId="FootnoteTextChar">
    <w:name w:val="Footnote Text Char"/>
    <w:basedOn w:val="DefaultParagraphFont"/>
    <w:link w:val="FootnoteText"/>
    <w:uiPriority w:val="99"/>
    <w:semiHidden/>
    <w:rsid w:val="00436843"/>
    <w:rPr>
      <w:rFonts w:ascii="Garamond" w:hAnsi="Garamond"/>
      <w:sz w:val="20"/>
      <w:szCs w:val="20"/>
    </w:rPr>
  </w:style>
  <w:style w:type="character" w:styleId="FootnoteReference">
    <w:name w:val="footnote reference"/>
    <w:basedOn w:val="DefaultParagraphFont"/>
    <w:uiPriority w:val="99"/>
    <w:semiHidden/>
    <w:unhideWhenUsed/>
    <w:rsid w:val="00436843"/>
    <w:rPr>
      <w:rFonts w:ascii="Garamond" w:hAnsi="Garamond"/>
      <w:vertAlign w:val="superscript"/>
    </w:rPr>
  </w:style>
  <w:style w:type="character" w:styleId="Hyperlink">
    <w:name w:val="Hyperlink"/>
    <w:basedOn w:val="DefaultParagraphFont"/>
    <w:uiPriority w:val="99"/>
    <w:unhideWhenUsed/>
    <w:rsid w:val="00436843"/>
    <w:rPr>
      <w:color w:val="0563C1" w:themeColor="hyperlink"/>
      <w:u w:val="single"/>
    </w:rPr>
  </w:style>
  <w:style w:type="paragraph" w:styleId="Title">
    <w:name w:val="Title"/>
    <w:basedOn w:val="Normal"/>
    <w:next w:val="Normal"/>
    <w:link w:val="TitleChar"/>
    <w:uiPriority w:val="10"/>
    <w:qFormat/>
    <w:rsid w:val="00436843"/>
    <w:pPr>
      <w:jc w:val="center"/>
    </w:pPr>
    <w:rPr>
      <w:rFonts w:ascii="Garamond" w:hAnsi="Garamond" w:cs="Arial"/>
      <w:b/>
      <w:bCs/>
      <w:sz w:val="36"/>
    </w:rPr>
  </w:style>
  <w:style w:type="character" w:customStyle="1" w:styleId="TitleChar">
    <w:name w:val="Title Char"/>
    <w:basedOn w:val="DefaultParagraphFont"/>
    <w:link w:val="Title"/>
    <w:uiPriority w:val="10"/>
    <w:rsid w:val="00436843"/>
    <w:rPr>
      <w:rFonts w:ascii="Garamond" w:hAnsi="Garamond" w:cs="Arial"/>
      <w:b/>
      <w:bCs/>
      <w:sz w:val="36"/>
    </w:rPr>
  </w:style>
  <w:style w:type="paragraph" w:customStyle="1" w:styleId="JASA-ELAffiliations">
    <w:name w:val="JASA-EL Affiliations"/>
    <w:basedOn w:val="Normal"/>
    <w:qFormat/>
    <w:rsid w:val="00DD155C"/>
    <w:pPr>
      <w:spacing w:line="480" w:lineRule="auto"/>
    </w:pPr>
    <w:rPr>
      <w:rFonts w:ascii="Garamond" w:hAnsi="Garamond" w:cs="Times New Roman (Body CS)"/>
      <w:i/>
    </w:rPr>
  </w:style>
  <w:style w:type="paragraph" w:customStyle="1" w:styleId="JASA-ELAuthors">
    <w:name w:val="JASA-EL Authors"/>
    <w:basedOn w:val="Normal"/>
    <w:qFormat/>
    <w:rsid w:val="00DD155C"/>
    <w:pPr>
      <w:spacing w:line="480" w:lineRule="auto"/>
    </w:pPr>
    <w:rPr>
      <w:rFonts w:ascii="Garamond" w:hAnsi="Garamond"/>
    </w:rPr>
  </w:style>
  <w:style w:type="paragraph" w:customStyle="1" w:styleId="JASA-ELAbstract">
    <w:name w:val="JASA-EL Abstract"/>
    <w:basedOn w:val="Normal"/>
    <w:qFormat/>
    <w:rsid w:val="00DD155C"/>
    <w:pPr>
      <w:spacing w:line="480" w:lineRule="auto"/>
    </w:pPr>
    <w:rPr>
      <w:rFonts w:ascii="Garamond" w:hAnsi="Garamond"/>
    </w:rPr>
  </w:style>
  <w:style w:type="character" w:styleId="UnresolvedMention">
    <w:name w:val="Unresolved Mention"/>
    <w:basedOn w:val="DefaultParagraphFont"/>
    <w:uiPriority w:val="99"/>
    <w:semiHidden/>
    <w:unhideWhenUsed/>
    <w:rsid w:val="00436843"/>
    <w:rPr>
      <w:color w:val="605E5C"/>
      <w:shd w:val="clear" w:color="auto" w:fill="E1DFDD"/>
    </w:rPr>
  </w:style>
  <w:style w:type="character" w:styleId="CommentReference">
    <w:name w:val="annotation reference"/>
    <w:basedOn w:val="DefaultParagraphFont"/>
    <w:uiPriority w:val="99"/>
    <w:semiHidden/>
    <w:unhideWhenUsed/>
    <w:rsid w:val="00A135A9"/>
    <w:rPr>
      <w:sz w:val="16"/>
      <w:szCs w:val="16"/>
    </w:rPr>
  </w:style>
  <w:style w:type="paragraph" w:styleId="Footer">
    <w:name w:val="footer"/>
    <w:basedOn w:val="Normal"/>
    <w:link w:val="FooterChar"/>
    <w:uiPriority w:val="99"/>
    <w:unhideWhenUsed/>
    <w:rsid w:val="00CA1E4C"/>
    <w:pPr>
      <w:tabs>
        <w:tab w:val="center" w:pos="4680"/>
        <w:tab w:val="right" w:pos="9360"/>
      </w:tabs>
    </w:pPr>
  </w:style>
  <w:style w:type="character" w:customStyle="1" w:styleId="FooterChar">
    <w:name w:val="Footer Char"/>
    <w:basedOn w:val="DefaultParagraphFont"/>
    <w:link w:val="Footer"/>
    <w:uiPriority w:val="99"/>
    <w:rsid w:val="00CA1E4C"/>
  </w:style>
  <w:style w:type="character" w:styleId="PageNumber">
    <w:name w:val="page number"/>
    <w:basedOn w:val="DefaultParagraphFont"/>
    <w:uiPriority w:val="99"/>
    <w:semiHidden/>
    <w:unhideWhenUsed/>
    <w:rsid w:val="00CA1E4C"/>
  </w:style>
  <w:style w:type="character" w:styleId="FollowedHyperlink">
    <w:name w:val="FollowedHyperlink"/>
    <w:basedOn w:val="DefaultParagraphFont"/>
    <w:uiPriority w:val="99"/>
    <w:semiHidden/>
    <w:unhideWhenUsed/>
    <w:rsid w:val="007200D2"/>
    <w:rPr>
      <w:color w:val="954F72" w:themeColor="followedHyperlink"/>
      <w:u w:val="single"/>
    </w:rPr>
  </w:style>
  <w:style w:type="paragraph" w:styleId="Header">
    <w:name w:val="header"/>
    <w:basedOn w:val="Normal"/>
    <w:link w:val="HeaderChar"/>
    <w:uiPriority w:val="99"/>
    <w:unhideWhenUsed/>
    <w:rsid w:val="007200D2"/>
    <w:pPr>
      <w:tabs>
        <w:tab w:val="center" w:pos="4680"/>
        <w:tab w:val="right" w:pos="9360"/>
      </w:tabs>
    </w:pPr>
  </w:style>
  <w:style w:type="character" w:customStyle="1" w:styleId="HeaderChar">
    <w:name w:val="Header Char"/>
    <w:basedOn w:val="DefaultParagraphFont"/>
    <w:link w:val="Header"/>
    <w:uiPriority w:val="99"/>
    <w:rsid w:val="007200D2"/>
  </w:style>
  <w:style w:type="paragraph" w:styleId="ListParagraph">
    <w:name w:val="List Paragraph"/>
    <w:basedOn w:val="Normal"/>
    <w:uiPriority w:val="34"/>
    <w:qFormat/>
    <w:rsid w:val="007200D2"/>
    <w:pPr>
      <w:ind w:left="720"/>
      <w:contextualSpacing/>
    </w:pPr>
  </w:style>
  <w:style w:type="paragraph" w:customStyle="1" w:styleId="JASA-ELBodyText">
    <w:name w:val="JASA-EL Body Text"/>
    <w:basedOn w:val="Normal"/>
    <w:link w:val="JASA-ELBodyTextChar"/>
    <w:qFormat/>
    <w:rsid w:val="009B384F"/>
    <w:pPr>
      <w:spacing w:line="480" w:lineRule="auto"/>
      <w:ind w:firstLine="720"/>
    </w:pPr>
    <w:rPr>
      <w:rFonts w:ascii="Garamond" w:hAnsi="Garamond"/>
    </w:rPr>
  </w:style>
  <w:style w:type="character" w:customStyle="1" w:styleId="JASA-ELBodyTextChar">
    <w:name w:val="JASA-EL Body Text Char"/>
    <w:basedOn w:val="DefaultParagraphFont"/>
    <w:link w:val="JASA-ELBodyText"/>
    <w:rsid w:val="009B384F"/>
    <w:rPr>
      <w:rFonts w:ascii="Garamond" w:hAnsi="Garamond"/>
    </w:rPr>
  </w:style>
  <w:style w:type="paragraph" w:customStyle="1" w:styleId="JASA-ELsecond-levelheading">
    <w:name w:val="JASA-EL second-level heading"/>
    <w:basedOn w:val="Heading2"/>
    <w:qFormat/>
    <w:rsid w:val="009126A4"/>
    <w:pPr>
      <w:numPr>
        <w:ilvl w:val="1"/>
        <w:numId w:val="16"/>
      </w:numPr>
      <w:spacing w:before="240" w:after="240" w:line="480" w:lineRule="auto"/>
      <w:ind w:left="360" w:hanging="360"/>
    </w:pPr>
    <w:rPr>
      <w:rFonts w:ascii="Garamond" w:hAnsi="Garamond"/>
      <w:i/>
      <w:iCs/>
      <w:color w:val="000000" w:themeColor="text1"/>
      <w:sz w:val="24"/>
    </w:rPr>
  </w:style>
  <w:style w:type="paragraph" w:styleId="CommentText">
    <w:name w:val="annotation text"/>
    <w:basedOn w:val="Normal"/>
    <w:link w:val="CommentTextChar"/>
    <w:uiPriority w:val="99"/>
    <w:semiHidden/>
    <w:unhideWhenUsed/>
    <w:rsid w:val="00A135A9"/>
    <w:rPr>
      <w:sz w:val="20"/>
      <w:szCs w:val="20"/>
    </w:rPr>
  </w:style>
  <w:style w:type="table" w:styleId="TableGrid">
    <w:name w:val="Table Grid"/>
    <w:basedOn w:val="TableNormal"/>
    <w:uiPriority w:val="39"/>
    <w:rsid w:val="00CC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33F3"/>
    <w:rPr>
      <w:rFonts w:asciiTheme="majorHAnsi" w:eastAsiaTheme="majorEastAsia" w:hAnsiTheme="majorHAnsi" w:cstheme="majorBidi"/>
      <w:color w:val="1F3763" w:themeColor="accent1" w:themeShade="7F"/>
    </w:rPr>
  </w:style>
  <w:style w:type="paragraph" w:customStyle="1" w:styleId="JASA-ELFigureCaptionsandEndnotes">
    <w:name w:val="JASA-EL Figure Captions and Endnotes"/>
    <w:basedOn w:val="Normal"/>
    <w:autoRedefine/>
    <w:qFormat/>
    <w:rsid w:val="00475D6C"/>
    <w:pPr>
      <w:spacing w:after="240" w:line="480" w:lineRule="auto"/>
    </w:pPr>
    <w:rPr>
      <w:rFonts w:ascii="Garamond" w:hAnsi="Garamond"/>
    </w:rPr>
  </w:style>
  <w:style w:type="character" w:customStyle="1" w:styleId="CommentTextChar">
    <w:name w:val="Comment Text Char"/>
    <w:basedOn w:val="DefaultParagraphFont"/>
    <w:link w:val="CommentText"/>
    <w:uiPriority w:val="99"/>
    <w:semiHidden/>
    <w:rsid w:val="00A135A9"/>
    <w:rPr>
      <w:sz w:val="20"/>
      <w:szCs w:val="20"/>
    </w:rPr>
  </w:style>
  <w:style w:type="paragraph" w:styleId="CommentSubject">
    <w:name w:val="annotation subject"/>
    <w:basedOn w:val="CommentText"/>
    <w:next w:val="CommentText"/>
    <w:link w:val="CommentSubjectChar"/>
    <w:uiPriority w:val="99"/>
    <w:semiHidden/>
    <w:unhideWhenUsed/>
    <w:rsid w:val="00A135A9"/>
    <w:rPr>
      <w:b/>
      <w:bCs/>
    </w:rPr>
  </w:style>
  <w:style w:type="character" w:customStyle="1" w:styleId="CommentSubjectChar">
    <w:name w:val="Comment Subject Char"/>
    <w:basedOn w:val="CommentTextChar"/>
    <w:link w:val="CommentSubject"/>
    <w:uiPriority w:val="99"/>
    <w:semiHidden/>
    <w:rsid w:val="00A135A9"/>
    <w:rPr>
      <w:b/>
      <w:bCs/>
      <w:sz w:val="20"/>
      <w:szCs w:val="20"/>
    </w:rPr>
  </w:style>
  <w:style w:type="paragraph" w:styleId="BalloonText">
    <w:name w:val="Balloon Text"/>
    <w:basedOn w:val="Normal"/>
    <w:link w:val="BalloonTextChar"/>
    <w:uiPriority w:val="99"/>
    <w:semiHidden/>
    <w:unhideWhenUsed/>
    <w:rsid w:val="00A135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35A9"/>
    <w:rPr>
      <w:rFonts w:ascii="Times New Roman" w:hAnsi="Times New Roman" w:cs="Times New Roman"/>
      <w:sz w:val="18"/>
      <w:szCs w:val="18"/>
    </w:rPr>
  </w:style>
  <w:style w:type="paragraph" w:customStyle="1" w:styleId="JASA-ELEquations">
    <w:name w:val="JASA-EL Equations"/>
    <w:basedOn w:val="JASA-ELBodyText"/>
    <w:qFormat/>
    <w:rsid w:val="004273A1"/>
    <w:pPr>
      <w:jc w:val="right"/>
    </w:pPr>
  </w:style>
  <w:style w:type="paragraph" w:customStyle="1" w:styleId="ReferencesAlphabetical">
    <w:name w:val="References (Alphabetical)"/>
    <w:basedOn w:val="Normal"/>
    <w:qFormat/>
    <w:rsid w:val="00100B7E"/>
    <w:pPr>
      <w:spacing w:line="480" w:lineRule="auto"/>
      <w:ind w:left="720" w:hanging="720"/>
    </w:pPr>
    <w:rPr>
      <w:rFonts w:ascii="Garamond" w:hAnsi="Garamond"/>
    </w:rPr>
  </w:style>
  <w:style w:type="paragraph" w:styleId="Revision">
    <w:name w:val="Revision"/>
    <w:hidden/>
    <w:uiPriority w:val="99"/>
    <w:semiHidden/>
    <w:rsid w:val="005740CC"/>
  </w:style>
  <w:style w:type="paragraph" w:customStyle="1" w:styleId="JASA-ELun-numberedsubheadings">
    <w:name w:val="JASA-EL un-numbered subheadings"/>
    <w:basedOn w:val="Normal"/>
    <w:next w:val="Normal"/>
    <w:qFormat/>
    <w:rsid w:val="004273A1"/>
    <w:pPr>
      <w:spacing w:before="240" w:after="240" w:line="480" w:lineRule="auto"/>
      <w:ind w:firstLine="360"/>
    </w:pPr>
    <w:rPr>
      <w:rFonts w:ascii="Garamond" w:eastAsiaTheme="minorEastAsia" w:hAnsi="Garamond" w:cs="Times New Roman (Body CS)"/>
      <w:bCs/>
      <w:i/>
    </w:rPr>
  </w:style>
  <w:style w:type="paragraph" w:customStyle="1" w:styleId="JASA-ELun-numberedheadings">
    <w:name w:val="JASA-EL un-numbered headings"/>
    <w:basedOn w:val="Normal"/>
    <w:qFormat/>
    <w:rsid w:val="004273A1"/>
    <w:pPr>
      <w:spacing w:before="240" w:after="240" w:line="480" w:lineRule="auto"/>
    </w:pPr>
    <w:rPr>
      <w:rFonts w:ascii="Garamond" w:eastAsiaTheme="minorEastAsia" w:hAnsi="Garamond" w:cs="Times New Roman (Body CS)"/>
      <w:b/>
      <w:bCs/>
    </w:rPr>
  </w:style>
  <w:style w:type="character" w:styleId="EndnoteReference">
    <w:name w:val="endnote reference"/>
    <w:basedOn w:val="DefaultParagraphFont"/>
    <w:uiPriority w:val="99"/>
    <w:semiHidden/>
    <w:unhideWhenUsed/>
    <w:rsid w:val="003E3E12"/>
    <w:rPr>
      <w:vertAlign w:val="superscript"/>
    </w:rPr>
  </w:style>
  <w:style w:type="paragraph" w:customStyle="1" w:styleId="JASAFigureCaptionsandEndnotes">
    <w:name w:val="JASA Figure Captions and Endnotes"/>
    <w:basedOn w:val="Normal"/>
    <w:autoRedefine/>
    <w:qFormat/>
    <w:rsid w:val="009B384F"/>
    <w:pPr>
      <w:spacing w:after="240" w:line="480" w:lineRule="auto"/>
    </w:pPr>
    <w:rPr>
      <w:rFonts w:ascii="Garamond" w:hAnsi="Garamond"/>
    </w:rPr>
  </w:style>
  <w:style w:type="paragraph" w:customStyle="1" w:styleId="Headings-Acknowlegements">
    <w:name w:val="Headings - Acknowlegements"/>
    <w:aliases w:val="Appendices,References"/>
    <w:basedOn w:val="Normal"/>
    <w:qFormat/>
    <w:rsid w:val="009B384F"/>
    <w:pPr>
      <w:spacing w:line="480" w:lineRule="auto"/>
      <w:ind w:firstLine="360"/>
    </w:pPr>
    <w:rPr>
      <w:rFonts w:ascii="Garamond" w:eastAsiaTheme="minorEastAsia" w:hAnsi="Garamond"/>
      <w:b/>
      <w:bCs/>
    </w:rPr>
  </w:style>
  <w:style w:type="paragraph" w:customStyle="1" w:styleId="JASAReferencesAlphabetical">
    <w:name w:val="JASA References (Alphabetical)"/>
    <w:basedOn w:val="Normal"/>
    <w:qFormat/>
    <w:rsid w:val="009B384F"/>
    <w:pPr>
      <w:spacing w:line="480" w:lineRule="auto"/>
      <w:ind w:left="720" w:hanging="720"/>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7913">
      <w:bodyDiv w:val="1"/>
      <w:marLeft w:val="0"/>
      <w:marRight w:val="0"/>
      <w:marTop w:val="0"/>
      <w:marBottom w:val="0"/>
      <w:divBdr>
        <w:top w:val="none" w:sz="0" w:space="0" w:color="auto"/>
        <w:left w:val="none" w:sz="0" w:space="0" w:color="auto"/>
        <w:bottom w:val="none" w:sz="0" w:space="0" w:color="auto"/>
        <w:right w:val="none" w:sz="0" w:space="0" w:color="auto"/>
      </w:divBdr>
    </w:div>
    <w:div w:id="109781173">
      <w:bodyDiv w:val="1"/>
      <w:marLeft w:val="0"/>
      <w:marRight w:val="0"/>
      <w:marTop w:val="0"/>
      <w:marBottom w:val="0"/>
      <w:divBdr>
        <w:top w:val="none" w:sz="0" w:space="0" w:color="auto"/>
        <w:left w:val="none" w:sz="0" w:space="0" w:color="auto"/>
        <w:bottom w:val="none" w:sz="0" w:space="0" w:color="auto"/>
        <w:right w:val="none" w:sz="0" w:space="0" w:color="auto"/>
      </w:divBdr>
      <w:divsChild>
        <w:div w:id="927348103">
          <w:marLeft w:val="0"/>
          <w:marRight w:val="0"/>
          <w:marTop w:val="0"/>
          <w:marBottom w:val="0"/>
          <w:divBdr>
            <w:top w:val="none" w:sz="0" w:space="0" w:color="auto"/>
            <w:left w:val="none" w:sz="0" w:space="0" w:color="auto"/>
            <w:bottom w:val="none" w:sz="0" w:space="0" w:color="auto"/>
            <w:right w:val="none" w:sz="0" w:space="0" w:color="auto"/>
          </w:divBdr>
          <w:divsChild>
            <w:div w:id="509029917">
              <w:marLeft w:val="0"/>
              <w:marRight w:val="0"/>
              <w:marTop w:val="0"/>
              <w:marBottom w:val="0"/>
              <w:divBdr>
                <w:top w:val="none" w:sz="0" w:space="0" w:color="auto"/>
                <w:left w:val="none" w:sz="0" w:space="0" w:color="auto"/>
                <w:bottom w:val="none" w:sz="0" w:space="0" w:color="auto"/>
                <w:right w:val="none" w:sz="0" w:space="0" w:color="auto"/>
              </w:divBdr>
              <w:divsChild>
                <w:div w:id="10594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34">
      <w:bodyDiv w:val="1"/>
      <w:marLeft w:val="0"/>
      <w:marRight w:val="0"/>
      <w:marTop w:val="0"/>
      <w:marBottom w:val="0"/>
      <w:divBdr>
        <w:top w:val="none" w:sz="0" w:space="0" w:color="auto"/>
        <w:left w:val="none" w:sz="0" w:space="0" w:color="auto"/>
        <w:bottom w:val="none" w:sz="0" w:space="0" w:color="auto"/>
        <w:right w:val="none" w:sz="0" w:space="0" w:color="auto"/>
      </w:divBdr>
    </w:div>
    <w:div w:id="350492208">
      <w:bodyDiv w:val="1"/>
      <w:marLeft w:val="0"/>
      <w:marRight w:val="0"/>
      <w:marTop w:val="0"/>
      <w:marBottom w:val="0"/>
      <w:divBdr>
        <w:top w:val="none" w:sz="0" w:space="0" w:color="auto"/>
        <w:left w:val="none" w:sz="0" w:space="0" w:color="auto"/>
        <w:bottom w:val="none" w:sz="0" w:space="0" w:color="auto"/>
        <w:right w:val="none" w:sz="0" w:space="0" w:color="auto"/>
      </w:divBdr>
    </w:div>
    <w:div w:id="724569285">
      <w:bodyDiv w:val="1"/>
      <w:marLeft w:val="0"/>
      <w:marRight w:val="0"/>
      <w:marTop w:val="0"/>
      <w:marBottom w:val="0"/>
      <w:divBdr>
        <w:top w:val="none" w:sz="0" w:space="0" w:color="auto"/>
        <w:left w:val="none" w:sz="0" w:space="0" w:color="auto"/>
        <w:bottom w:val="none" w:sz="0" w:space="0" w:color="auto"/>
        <w:right w:val="none" w:sz="0" w:space="0" w:color="auto"/>
      </w:divBdr>
      <w:divsChild>
        <w:div w:id="1829784719">
          <w:marLeft w:val="0"/>
          <w:marRight w:val="0"/>
          <w:marTop w:val="0"/>
          <w:marBottom w:val="0"/>
          <w:divBdr>
            <w:top w:val="none" w:sz="0" w:space="0" w:color="auto"/>
            <w:left w:val="none" w:sz="0" w:space="0" w:color="auto"/>
            <w:bottom w:val="none" w:sz="0" w:space="0" w:color="auto"/>
            <w:right w:val="none" w:sz="0" w:space="0" w:color="auto"/>
          </w:divBdr>
          <w:divsChild>
            <w:div w:id="1455175426">
              <w:marLeft w:val="0"/>
              <w:marRight w:val="0"/>
              <w:marTop w:val="0"/>
              <w:marBottom w:val="0"/>
              <w:divBdr>
                <w:top w:val="none" w:sz="0" w:space="0" w:color="auto"/>
                <w:left w:val="none" w:sz="0" w:space="0" w:color="auto"/>
                <w:bottom w:val="none" w:sz="0" w:space="0" w:color="auto"/>
                <w:right w:val="none" w:sz="0" w:space="0" w:color="auto"/>
              </w:divBdr>
              <w:divsChild>
                <w:div w:id="501089419">
                  <w:marLeft w:val="0"/>
                  <w:marRight w:val="0"/>
                  <w:marTop w:val="0"/>
                  <w:marBottom w:val="0"/>
                  <w:divBdr>
                    <w:top w:val="none" w:sz="0" w:space="0" w:color="auto"/>
                    <w:left w:val="none" w:sz="0" w:space="0" w:color="auto"/>
                    <w:bottom w:val="none" w:sz="0" w:space="0" w:color="auto"/>
                    <w:right w:val="none" w:sz="0" w:space="0" w:color="auto"/>
                  </w:divBdr>
                  <w:divsChild>
                    <w:div w:id="10224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892">
      <w:bodyDiv w:val="1"/>
      <w:marLeft w:val="0"/>
      <w:marRight w:val="0"/>
      <w:marTop w:val="0"/>
      <w:marBottom w:val="0"/>
      <w:divBdr>
        <w:top w:val="none" w:sz="0" w:space="0" w:color="auto"/>
        <w:left w:val="none" w:sz="0" w:space="0" w:color="auto"/>
        <w:bottom w:val="none" w:sz="0" w:space="0" w:color="auto"/>
        <w:right w:val="none" w:sz="0" w:space="0" w:color="auto"/>
      </w:divBdr>
      <w:divsChild>
        <w:div w:id="1521238292">
          <w:marLeft w:val="0"/>
          <w:marRight w:val="0"/>
          <w:marTop w:val="0"/>
          <w:marBottom w:val="0"/>
          <w:divBdr>
            <w:top w:val="none" w:sz="0" w:space="0" w:color="auto"/>
            <w:left w:val="none" w:sz="0" w:space="0" w:color="auto"/>
            <w:bottom w:val="none" w:sz="0" w:space="0" w:color="auto"/>
            <w:right w:val="none" w:sz="0" w:space="0" w:color="auto"/>
          </w:divBdr>
          <w:divsChild>
            <w:div w:id="223369038">
              <w:marLeft w:val="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1929">
      <w:bodyDiv w:val="1"/>
      <w:marLeft w:val="0"/>
      <w:marRight w:val="0"/>
      <w:marTop w:val="0"/>
      <w:marBottom w:val="0"/>
      <w:divBdr>
        <w:top w:val="none" w:sz="0" w:space="0" w:color="auto"/>
        <w:left w:val="none" w:sz="0" w:space="0" w:color="auto"/>
        <w:bottom w:val="none" w:sz="0" w:space="0" w:color="auto"/>
        <w:right w:val="none" w:sz="0" w:space="0" w:color="auto"/>
      </w:divBdr>
      <w:divsChild>
        <w:div w:id="1407537750">
          <w:marLeft w:val="0"/>
          <w:marRight w:val="0"/>
          <w:marTop w:val="0"/>
          <w:marBottom w:val="0"/>
          <w:divBdr>
            <w:top w:val="none" w:sz="0" w:space="0" w:color="auto"/>
            <w:left w:val="none" w:sz="0" w:space="0" w:color="auto"/>
            <w:bottom w:val="none" w:sz="0" w:space="0" w:color="auto"/>
            <w:right w:val="none" w:sz="0" w:space="0" w:color="auto"/>
          </w:divBdr>
          <w:divsChild>
            <w:div w:id="1721438335">
              <w:marLeft w:val="0"/>
              <w:marRight w:val="0"/>
              <w:marTop w:val="0"/>
              <w:marBottom w:val="0"/>
              <w:divBdr>
                <w:top w:val="none" w:sz="0" w:space="0" w:color="auto"/>
                <w:left w:val="none" w:sz="0" w:space="0" w:color="auto"/>
                <w:bottom w:val="none" w:sz="0" w:space="0" w:color="auto"/>
                <w:right w:val="none" w:sz="0" w:space="0" w:color="auto"/>
              </w:divBdr>
              <w:divsChild>
                <w:div w:id="1060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3878">
      <w:bodyDiv w:val="1"/>
      <w:marLeft w:val="0"/>
      <w:marRight w:val="0"/>
      <w:marTop w:val="0"/>
      <w:marBottom w:val="0"/>
      <w:divBdr>
        <w:top w:val="none" w:sz="0" w:space="0" w:color="auto"/>
        <w:left w:val="none" w:sz="0" w:space="0" w:color="auto"/>
        <w:bottom w:val="none" w:sz="0" w:space="0" w:color="auto"/>
        <w:right w:val="none" w:sz="0" w:space="0" w:color="auto"/>
      </w:divBdr>
      <w:divsChild>
        <w:div w:id="107630886">
          <w:marLeft w:val="0"/>
          <w:marRight w:val="0"/>
          <w:marTop w:val="0"/>
          <w:marBottom w:val="0"/>
          <w:divBdr>
            <w:top w:val="none" w:sz="0" w:space="0" w:color="auto"/>
            <w:left w:val="none" w:sz="0" w:space="0" w:color="auto"/>
            <w:bottom w:val="none" w:sz="0" w:space="0" w:color="auto"/>
            <w:right w:val="none" w:sz="0" w:space="0" w:color="auto"/>
          </w:divBdr>
          <w:divsChild>
            <w:div w:id="240220088">
              <w:marLeft w:val="0"/>
              <w:marRight w:val="0"/>
              <w:marTop w:val="0"/>
              <w:marBottom w:val="0"/>
              <w:divBdr>
                <w:top w:val="none" w:sz="0" w:space="0" w:color="auto"/>
                <w:left w:val="none" w:sz="0" w:space="0" w:color="auto"/>
                <w:bottom w:val="none" w:sz="0" w:space="0" w:color="auto"/>
                <w:right w:val="none" w:sz="0" w:space="0" w:color="auto"/>
              </w:divBdr>
              <w:divsChild>
                <w:div w:id="7638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6122">
      <w:bodyDiv w:val="1"/>
      <w:marLeft w:val="0"/>
      <w:marRight w:val="0"/>
      <w:marTop w:val="0"/>
      <w:marBottom w:val="0"/>
      <w:divBdr>
        <w:top w:val="none" w:sz="0" w:space="0" w:color="auto"/>
        <w:left w:val="none" w:sz="0" w:space="0" w:color="auto"/>
        <w:bottom w:val="none" w:sz="0" w:space="0" w:color="auto"/>
        <w:right w:val="none" w:sz="0" w:space="0" w:color="auto"/>
      </w:divBdr>
    </w:div>
    <w:div w:id="1799489616">
      <w:bodyDiv w:val="1"/>
      <w:marLeft w:val="0"/>
      <w:marRight w:val="0"/>
      <w:marTop w:val="0"/>
      <w:marBottom w:val="0"/>
      <w:divBdr>
        <w:top w:val="none" w:sz="0" w:space="0" w:color="auto"/>
        <w:left w:val="none" w:sz="0" w:space="0" w:color="auto"/>
        <w:bottom w:val="none" w:sz="0" w:space="0" w:color="auto"/>
        <w:right w:val="none" w:sz="0" w:space="0" w:color="auto"/>
      </w:divBdr>
      <w:divsChild>
        <w:div w:id="610864462">
          <w:marLeft w:val="0"/>
          <w:marRight w:val="0"/>
          <w:marTop w:val="0"/>
          <w:marBottom w:val="0"/>
          <w:divBdr>
            <w:top w:val="none" w:sz="0" w:space="0" w:color="auto"/>
            <w:left w:val="none" w:sz="0" w:space="0" w:color="auto"/>
            <w:bottom w:val="none" w:sz="0" w:space="0" w:color="auto"/>
            <w:right w:val="none" w:sz="0" w:space="0" w:color="auto"/>
          </w:divBdr>
          <w:divsChild>
            <w:div w:id="690372740">
              <w:marLeft w:val="0"/>
              <w:marRight w:val="0"/>
              <w:marTop w:val="0"/>
              <w:marBottom w:val="0"/>
              <w:divBdr>
                <w:top w:val="none" w:sz="0" w:space="0" w:color="auto"/>
                <w:left w:val="none" w:sz="0" w:space="0" w:color="auto"/>
                <w:bottom w:val="none" w:sz="0" w:space="0" w:color="auto"/>
                <w:right w:val="none" w:sz="0" w:space="0" w:color="auto"/>
              </w:divBdr>
              <w:divsChild>
                <w:div w:id="1891921535">
                  <w:marLeft w:val="0"/>
                  <w:marRight w:val="0"/>
                  <w:marTop w:val="0"/>
                  <w:marBottom w:val="0"/>
                  <w:divBdr>
                    <w:top w:val="none" w:sz="0" w:space="0" w:color="auto"/>
                    <w:left w:val="none" w:sz="0" w:space="0" w:color="auto"/>
                    <w:bottom w:val="none" w:sz="0" w:space="0" w:color="auto"/>
                    <w:right w:val="none" w:sz="0" w:space="0" w:color="auto"/>
                  </w:divBdr>
                  <w:divsChild>
                    <w:div w:id="8783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6622">
      <w:bodyDiv w:val="1"/>
      <w:marLeft w:val="0"/>
      <w:marRight w:val="0"/>
      <w:marTop w:val="0"/>
      <w:marBottom w:val="0"/>
      <w:divBdr>
        <w:top w:val="none" w:sz="0" w:space="0" w:color="auto"/>
        <w:left w:val="none" w:sz="0" w:space="0" w:color="auto"/>
        <w:bottom w:val="none" w:sz="0" w:space="0" w:color="auto"/>
        <w:right w:val="none" w:sz="0" w:space="0" w:color="auto"/>
      </w:divBdr>
      <w:divsChild>
        <w:div w:id="590548108">
          <w:marLeft w:val="0"/>
          <w:marRight w:val="0"/>
          <w:marTop w:val="0"/>
          <w:marBottom w:val="0"/>
          <w:divBdr>
            <w:top w:val="none" w:sz="0" w:space="0" w:color="auto"/>
            <w:left w:val="none" w:sz="0" w:space="0" w:color="auto"/>
            <w:bottom w:val="none" w:sz="0" w:space="0" w:color="auto"/>
            <w:right w:val="none" w:sz="0" w:space="0" w:color="auto"/>
          </w:divBdr>
          <w:divsChild>
            <w:div w:id="1598634432">
              <w:marLeft w:val="0"/>
              <w:marRight w:val="0"/>
              <w:marTop w:val="0"/>
              <w:marBottom w:val="0"/>
              <w:divBdr>
                <w:top w:val="none" w:sz="0" w:space="0" w:color="auto"/>
                <w:left w:val="none" w:sz="0" w:space="0" w:color="auto"/>
                <w:bottom w:val="none" w:sz="0" w:space="0" w:color="auto"/>
                <w:right w:val="none" w:sz="0" w:space="0" w:color="auto"/>
              </w:divBdr>
              <w:divsChild>
                <w:div w:id="894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2768">
      <w:bodyDiv w:val="1"/>
      <w:marLeft w:val="0"/>
      <w:marRight w:val="0"/>
      <w:marTop w:val="0"/>
      <w:marBottom w:val="0"/>
      <w:divBdr>
        <w:top w:val="none" w:sz="0" w:space="0" w:color="auto"/>
        <w:left w:val="none" w:sz="0" w:space="0" w:color="auto"/>
        <w:bottom w:val="none" w:sz="0" w:space="0" w:color="auto"/>
        <w:right w:val="none" w:sz="0" w:space="0" w:color="auto"/>
      </w:divBdr>
    </w:div>
    <w:div w:id="1880045654">
      <w:bodyDiv w:val="1"/>
      <w:marLeft w:val="0"/>
      <w:marRight w:val="0"/>
      <w:marTop w:val="0"/>
      <w:marBottom w:val="0"/>
      <w:divBdr>
        <w:top w:val="none" w:sz="0" w:space="0" w:color="auto"/>
        <w:left w:val="none" w:sz="0" w:space="0" w:color="auto"/>
        <w:bottom w:val="none" w:sz="0" w:space="0" w:color="auto"/>
        <w:right w:val="none" w:sz="0" w:space="0" w:color="auto"/>
      </w:divBdr>
    </w:div>
    <w:div w:id="2087216622">
      <w:bodyDiv w:val="1"/>
      <w:marLeft w:val="0"/>
      <w:marRight w:val="0"/>
      <w:marTop w:val="0"/>
      <w:marBottom w:val="0"/>
      <w:divBdr>
        <w:top w:val="none" w:sz="0" w:space="0" w:color="auto"/>
        <w:left w:val="none" w:sz="0" w:space="0" w:color="auto"/>
        <w:bottom w:val="none" w:sz="0" w:space="0" w:color="auto"/>
        <w:right w:val="none" w:sz="0" w:space="0" w:color="auto"/>
      </w:divBdr>
      <w:divsChild>
        <w:div w:id="545873039">
          <w:marLeft w:val="0"/>
          <w:marRight w:val="0"/>
          <w:marTop w:val="0"/>
          <w:marBottom w:val="0"/>
          <w:divBdr>
            <w:top w:val="none" w:sz="0" w:space="0" w:color="auto"/>
            <w:left w:val="none" w:sz="0" w:space="0" w:color="auto"/>
            <w:bottom w:val="none" w:sz="0" w:space="0" w:color="auto"/>
            <w:right w:val="none" w:sz="0" w:space="0" w:color="auto"/>
          </w:divBdr>
          <w:divsChild>
            <w:div w:id="1530795384">
              <w:marLeft w:val="0"/>
              <w:marRight w:val="0"/>
              <w:marTop w:val="0"/>
              <w:marBottom w:val="0"/>
              <w:divBdr>
                <w:top w:val="none" w:sz="0" w:space="0" w:color="auto"/>
                <w:left w:val="none" w:sz="0" w:space="0" w:color="auto"/>
                <w:bottom w:val="none" w:sz="0" w:space="0" w:color="auto"/>
                <w:right w:val="none" w:sz="0" w:space="0" w:color="auto"/>
              </w:divBdr>
              <w:divsChild>
                <w:div w:id="926157156">
                  <w:marLeft w:val="0"/>
                  <w:marRight w:val="0"/>
                  <w:marTop w:val="0"/>
                  <w:marBottom w:val="0"/>
                  <w:divBdr>
                    <w:top w:val="none" w:sz="0" w:space="0" w:color="auto"/>
                    <w:left w:val="none" w:sz="0" w:space="0" w:color="auto"/>
                    <w:bottom w:val="none" w:sz="0" w:space="0" w:color="auto"/>
                    <w:right w:val="none" w:sz="0" w:space="0" w:color="auto"/>
                  </w:divBdr>
                  <w:divsChild>
                    <w:div w:id="8372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one@universityone.edu" TargetMode="External"/><Relationship Id="rId13" Type="http://schemas.openxmlformats.org/officeDocument/2006/relationships/comments" Target="comments.xml"/><Relationship Id="rId18" Type="http://schemas.openxmlformats.org/officeDocument/2006/relationships/hyperlink" Target="https://acousticalsociety.org/ethical-princip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pubs.aip.org/asa/jel/pages/manu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author.three@universitytwo.edu" TargetMode="External"/><Relationship Id="rId19" Type="http://schemas.openxmlformats.org/officeDocument/2006/relationships/hyperlink" Target="https://pubs.aip.org/asa/jel/pages/manuscript" TargetMode="External"/><Relationship Id="rId4" Type="http://schemas.openxmlformats.org/officeDocument/2006/relationships/settings" Target="settings.xml"/><Relationship Id="rId9" Type="http://schemas.openxmlformats.org/officeDocument/2006/relationships/hyperlink" Target="mailto:author.two@universityone.edu" TargetMode="Externa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tlin.palmer\AppData\Local\Temp\7e934341-e859-427c-9863-5b723631fc07_2023-10_JASA-EL_Word_Template.zip.c07\2023-10_JASA-EL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CC815-2B06-054C-A3DE-9D87280D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2023-10_JASA-EL_Word_Template.dotx</Template>
  <TotalTime>2255</TotalTime>
  <Pages>14</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Cory Hom-Weaver</cp:lastModifiedBy>
  <cp:revision>9</cp:revision>
  <dcterms:created xsi:type="dcterms:W3CDTF">2024-02-09T20:23:00Z</dcterms:created>
  <dcterms:modified xsi:type="dcterms:W3CDTF">2024-02-15T16:21:00Z</dcterms:modified>
</cp:coreProperties>
</file>